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52864" w:rsidRDefault="004665A6">
      <w:pPr>
        <w:spacing w:beforeLines="50" w:before="156"/>
        <w:rPr>
          <w:rFonts w:cstheme="minorHAnsi"/>
          <w:color w:val="000000" w:themeColor="text1"/>
          <w:sz w:val="36"/>
          <w:szCs w:val="32"/>
        </w:rPr>
      </w:pPr>
      <w:r>
        <w:rPr>
          <w:rFonts w:cstheme="minorHAnsi"/>
          <w:color w:val="000000" w:themeColor="text1"/>
          <w:sz w:val="36"/>
          <w:szCs w:val="32"/>
        </w:rPr>
        <w:t>Responses to the Reviewer Comments</w:t>
      </w:r>
    </w:p>
    <w:p w:rsidR="00C52864" w:rsidRDefault="004665A6">
      <w:pPr>
        <w:spacing w:beforeLines="50" w:before="156" w:line="0" w:lineRule="atLeast"/>
        <w:rPr>
          <w:rFonts w:cstheme="minorHAnsi"/>
          <w:color w:val="000000" w:themeColor="text1"/>
          <w:sz w:val="28"/>
          <w:szCs w:val="28"/>
        </w:rPr>
      </w:pPr>
      <w:r>
        <w:rPr>
          <w:rFonts w:cstheme="minorHAnsi"/>
          <w:color w:val="000000" w:themeColor="text1"/>
          <w:sz w:val="28"/>
          <w:szCs w:val="28"/>
        </w:rPr>
        <w:t>Dear Editors and Reviewers,</w:t>
      </w:r>
    </w:p>
    <w:p w:rsidR="00C52864" w:rsidRDefault="004665A6">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Thank you for your letter and for the reviewers’ comments concerning our manuscript entitled “</w:t>
      </w:r>
      <w:r>
        <w:rPr>
          <w:rFonts w:asciiTheme="minorHAnsi" w:eastAsia="Yu Gothic UI" w:hAnsiTheme="minorHAnsi" w:cstheme="minorHAnsi"/>
          <w:color w:val="000000" w:themeColor="text1"/>
          <w:sz w:val="28"/>
          <w:szCs w:val="28"/>
        </w:rPr>
        <w:t>A Learnable Search Result Diversification Method</w:t>
      </w:r>
      <w:r>
        <w:rPr>
          <w:rFonts w:asciiTheme="minorHAnsi" w:hAnsiTheme="minorHAnsi" w:cstheme="minorHAnsi"/>
          <w:color w:val="000000" w:themeColor="text1"/>
          <w:sz w:val="28"/>
          <w:szCs w:val="28"/>
        </w:rPr>
        <w:t>” (NO)</w:t>
      </w:r>
      <w:r>
        <w:rPr>
          <w:rFonts w:asciiTheme="minorHAnsi" w:hAnsiTheme="minorHAnsi" w:cstheme="minorHAnsi"/>
          <w:color w:val="000000" w:themeColor="text1"/>
        </w:rPr>
        <w:t xml:space="preserve"> </w:t>
      </w:r>
      <w:r>
        <w:rPr>
          <w:rFonts w:asciiTheme="minorHAnsi" w:hAnsiTheme="minorHAnsi" w:cstheme="minorHAnsi"/>
          <w:color w:val="000000" w:themeColor="text1"/>
          <w:sz w:val="28"/>
          <w:szCs w:val="28"/>
        </w:rPr>
        <w:t>ESWA-D-17-02634). Those comments are all valuable and very helpful for revising and improving our paper, as well as the important guiding significance to our researches. We have studied the comments carefully and the responses to the reviewers’ comments are listed as follows:</w:t>
      </w:r>
    </w:p>
    <w:p w:rsidR="00C52864" w:rsidRDefault="00C52864">
      <w:pPr>
        <w:pStyle w:val="HTML"/>
        <w:spacing w:beforeLines="50" w:before="156" w:line="0" w:lineRule="atLeast"/>
        <w:jc w:val="both"/>
        <w:rPr>
          <w:rFonts w:asciiTheme="minorHAnsi" w:hAnsiTheme="minorHAnsi" w:cstheme="minorHAnsi"/>
          <w:color w:val="000000" w:themeColor="text1"/>
          <w:sz w:val="28"/>
          <w:szCs w:val="28"/>
        </w:rPr>
      </w:pPr>
    </w:p>
    <w:p w:rsidR="00C52864" w:rsidRDefault="004665A6">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Reviewer 1#</w:t>
      </w:r>
    </w:p>
    <w:p w:rsidR="00C52864" w:rsidRDefault="004665A6">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Comment 1: </w:t>
      </w:r>
      <w:r>
        <w:rPr>
          <w:rFonts w:asciiTheme="minorHAnsi" w:hAnsiTheme="minorHAnsi" w:cstheme="minorHAnsi" w:hint="eastAsia"/>
          <w:color w:val="000000" w:themeColor="text1"/>
          <w:sz w:val="28"/>
          <w:szCs w:val="28"/>
        </w:rPr>
        <w:t xml:space="preserve">I am cautious about the first highlight, given e.g., the works of </w:t>
      </w:r>
      <w:proofErr w:type="gramStart"/>
      <w:r>
        <w:rPr>
          <w:rFonts w:asciiTheme="minorHAnsi" w:hAnsiTheme="minorHAnsi" w:cstheme="minorHAnsi" w:hint="eastAsia"/>
          <w:color w:val="000000" w:themeColor="text1"/>
          <w:sz w:val="28"/>
          <w:szCs w:val="28"/>
        </w:rPr>
        <w:t>[ Zhu</w:t>
      </w:r>
      <w:proofErr w:type="gramEnd"/>
      <w:r>
        <w:rPr>
          <w:rFonts w:asciiTheme="minorHAnsi" w:hAnsiTheme="minorHAnsi" w:cstheme="minorHAnsi" w:hint="eastAsia"/>
          <w:color w:val="000000" w:themeColor="text1"/>
          <w:sz w:val="28"/>
          <w:szCs w:val="28"/>
        </w:rPr>
        <w:t xml:space="preserve">, Y., </w:t>
      </w:r>
      <w:proofErr w:type="spellStart"/>
      <w:r>
        <w:rPr>
          <w:rFonts w:asciiTheme="minorHAnsi" w:hAnsiTheme="minorHAnsi" w:cstheme="minorHAnsi" w:hint="eastAsia"/>
          <w:color w:val="000000" w:themeColor="text1"/>
          <w:sz w:val="28"/>
          <w:szCs w:val="28"/>
        </w:rPr>
        <w:t>Lan</w:t>
      </w:r>
      <w:proofErr w:type="spellEnd"/>
      <w:r>
        <w:rPr>
          <w:rFonts w:asciiTheme="minorHAnsi" w:hAnsiTheme="minorHAnsi" w:cstheme="minorHAnsi" w:hint="eastAsia"/>
          <w:color w:val="000000" w:themeColor="text1"/>
          <w:sz w:val="28"/>
          <w:szCs w:val="28"/>
        </w:rPr>
        <w:t xml:space="preserve">, Y., </w:t>
      </w:r>
      <w:proofErr w:type="spellStart"/>
      <w:r>
        <w:rPr>
          <w:rFonts w:asciiTheme="minorHAnsi" w:hAnsiTheme="minorHAnsi" w:cstheme="minorHAnsi" w:hint="eastAsia"/>
          <w:color w:val="000000" w:themeColor="text1"/>
          <w:sz w:val="28"/>
          <w:szCs w:val="28"/>
        </w:rPr>
        <w:t>Guo</w:t>
      </w:r>
      <w:proofErr w:type="spellEnd"/>
      <w:r>
        <w:rPr>
          <w:rFonts w:asciiTheme="minorHAnsi" w:hAnsiTheme="minorHAnsi" w:cstheme="minorHAnsi" w:hint="eastAsia"/>
          <w:color w:val="000000" w:themeColor="text1"/>
          <w:sz w:val="28"/>
          <w:szCs w:val="28"/>
        </w:rPr>
        <w:t xml:space="preserve">, J., Cheng, X. and </w:t>
      </w:r>
      <w:proofErr w:type="spellStart"/>
      <w:r>
        <w:rPr>
          <w:rFonts w:asciiTheme="minorHAnsi" w:hAnsiTheme="minorHAnsi" w:cstheme="minorHAnsi" w:hint="eastAsia"/>
          <w:color w:val="000000" w:themeColor="text1"/>
          <w:sz w:val="28"/>
          <w:szCs w:val="28"/>
        </w:rPr>
        <w:t>Niu</w:t>
      </w:r>
      <w:proofErr w:type="spellEnd"/>
      <w:r>
        <w:rPr>
          <w:rFonts w:asciiTheme="minorHAnsi" w:hAnsiTheme="minorHAnsi" w:cstheme="minorHAnsi" w:hint="eastAsia"/>
          <w:color w:val="000000" w:themeColor="text1"/>
          <w:sz w:val="28"/>
          <w:szCs w:val="28"/>
        </w:rPr>
        <w:t xml:space="preserve">, S., 2014, July. </w:t>
      </w:r>
      <w:proofErr w:type="gramStart"/>
      <w:r>
        <w:rPr>
          <w:rFonts w:asciiTheme="minorHAnsi" w:hAnsiTheme="minorHAnsi" w:cstheme="minorHAnsi" w:hint="eastAsia"/>
          <w:color w:val="000000" w:themeColor="text1"/>
          <w:sz w:val="28"/>
          <w:szCs w:val="28"/>
        </w:rPr>
        <w:t>Learning for search result diversification.</w:t>
      </w:r>
      <w:proofErr w:type="gramEnd"/>
      <w:r>
        <w:rPr>
          <w:rFonts w:asciiTheme="minorHAnsi" w:hAnsiTheme="minorHAnsi" w:cstheme="minorHAnsi" w:hint="eastAsia"/>
          <w:color w:val="000000" w:themeColor="text1"/>
          <w:sz w:val="28"/>
          <w:szCs w:val="28"/>
        </w:rPr>
        <w:t xml:space="preserve"> </w:t>
      </w:r>
      <w:proofErr w:type="gramStart"/>
      <w:r>
        <w:rPr>
          <w:rFonts w:asciiTheme="minorHAnsi" w:hAnsiTheme="minorHAnsi" w:cstheme="minorHAnsi" w:hint="eastAsia"/>
          <w:color w:val="000000" w:themeColor="text1"/>
          <w:sz w:val="28"/>
          <w:szCs w:val="28"/>
        </w:rPr>
        <w:t>In Proceedings of the 37th international ACM SIGIR conference on Research &amp; development in information retrieval (pp. 293-302).</w:t>
      </w:r>
      <w:proofErr w:type="gramEnd"/>
      <w:r>
        <w:rPr>
          <w:rFonts w:asciiTheme="minorHAnsi" w:hAnsiTheme="minorHAnsi" w:cstheme="minorHAnsi" w:hint="eastAsia"/>
          <w:color w:val="000000" w:themeColor="text1"/>
          <w:sz w:val="28"/>
          <w:szCs w:val="28"/>
        </w:rPr>
        <w:t xml:space="preserve"> </w:t>
      </w:r>
      <w:proofErr w:type="gramStart"/>
      <w:r>
        <w:rPr>
          <w:rFonts w:asciiTheme="minorHAnsi" w:hAnsiTheme="minorHAnsi" w:cstheme="minorHAnsi" w:hint="eastAsia"/>
          <w:color w:val="000000" w:themeColor="text1"/>
          <w:sz w:val="28"/>
          <w:szCs w:val="28"/>
        </w:rPr>
        <w:t>ACM.]</w:t>
      </w:r>
      <w:proofErr w:type="gramEnd"/>
      <w:r>
        <w:rPr>
          <w:rFonts w:asciiTheme="minorHAnsi" w:hAnsiTheme="minorHAnsi" w:cstheme="minorHAnsi" w:hint="eastAsia"/>
          <w:color w:val="000000" w:themeColor="text1"/>
          <w:sz w:val="28"/>
          <w:szCs w:val="28"/>
        </w:rPr>
        <w:t xml:space="preserve"> &amp; [Xia, L., </w:t>
      </w:r>
      <w:proofErr w:type="spellStart"/>
      <w:r>
        <w:rPr>
          <w:rFonts w:asciiTheme="minorHAnsi" w:hAnsiTheme="minorHAnsi" w:cstheme="minorHAnsi" w:hint="eastAsia"/>
          <w:color w:val="000000" w:themeColor="text1"/>
          <w:sz w:val="28"/>
          <w:szCs w:val="28"/>
        </w:rPr>
        <w:t>Xu</w:t>
      </w:r>
      <w:proofErr w:type="spellEnd"/>
      <w:r>
        <w:rPr>
          <w:rFonts w:asciiTheme="minorHAnsi" w:hAnsiTheme="minorHAnsi" w:cstheme="minorHAnsi" w:hint="eastAsia"/>
          <w:color w:val="000000" w:themeColor="text1"/>
          <w:sz w:val="28"/>
          <w:szCs w:val="28"/>
        </w:rPr>
        <w:t xml:space="preserve">, J., </w:t>
      </w:r>
      <w:proofErr w:type="spellStart"/>
      <w:proofErr w:type="gramStart"/>
      <w:r>
        <w:rPr>
          <w:rFonts w:asciiTheme="minorHAnsi" w:hAnsiTheme="minorHAnsi" w:cstheme="minorHAnsi" w:hint="eastAsia"/>
          <w:color w:val="000000" w:themeColor="text1"/>
          <w:sz w:val="28"/>
          <w:szCs w:val="28"/>
        </w:rPr>
        <w:t>Lan</w:t>
      </w:r>
      <w:proofErr w:type="spellEnd"/>
      <w:proofErr w:type="gramEnd"/>
      <w:r>
        <w:rPr>
          <w:rFonts w:asciiTheme="minorHAnsi" w:hAnsiTheme="minorHAnsi" w:cstheme="minorHAnsi" w:hint="eastAsia"/>
          <w:color w:val="000000" w:themeColor="text1"/>
          <w:sz w:val="28"/>
          <w:szCs w:val="28"/>
        </w:rPr>
        <w:t xml:space="preserve">, Y., </w:t>
      </w:r>
      <w:proofErr w:type="spellStart"/>
      <w:r>
        <w:rPr>
          <w:rFonts w:asciiTheme="minorHAnsi" w:hAnsiTheme="minorHAnsi" w:cstheme="minorHAnsi" w:hint="eastAsia"/>
          <w:color w:val="000000" w:themeColor="text1"/>
          <w:sz w:val="28"/>
          <w:szCs w:val="28"/>
        </w:rPr>
        <w:t>Guo</w:t>
      </w:r>
      <w:proofErr w:type="spellEnd"/>
      <w:r>
        <w:rPr>
          <w:rFonts w:asciiTheme="minorHAnsi" w:hAnsiTheme="minorHAnsi" w:cstheme="minorHAnsi" w:hint="eastAsia"/>
          <w:color w:val="000000" w:themeColor="text1"/>
          <w:sz w:val="28"/>
          <w:szCs w:val="28"/>
        </w:rPr>
        <w:t xml:space="preserve">, J. and Cheng, X., 2015, August. </w:t>
      </w:r>
      <w:proofErr w:type="gramStart"/>
      <w:r>
        <w:rPr>
          <w:rFonts w:asciiTheme="minorHAnsi" w:hAnsiTheme="minorHAnsi" w:cstheme="minorHAnsi" w:hint="eastAsia"/>
          <w:color w:val="000000" w:themeColor="text1"/>
          <w:sz w:val="28"/>
          <w:szCs w:val="28"/>
        </w:rPr>
        <w:t>Learning maximal marginal relevance model via directly optimizing diversity evaluation measures.</w:t>
      </w:r>
      <w:proofErr w:type="gramEnd"/>
      <w:r>
        <w:rPr>
          <w:rFonts w:asciiTheme="minorHAnsi" w:hAnsiTheme="minorHAnsi" w:cstheme="minorHAnsi" w:hint="eastAsia"/>
          <w:color w:val="000000" w:themeColor="text1"/>
          <w:sz w:val="28"/>
          <w:szCs w:val="28"/>
        </w:rPr>
        <w:t xml:space="preserve"> </w:t>
      </w:r>
      <w:proofErr w:type="gramStart"/>
      <w:r>
        <w:rPr>
          <w:rFonts w:asciiTheme="minorHAnsi" w:hAnsiTheme="minorHAnsi" w:cstheme="minorHAnsi" w:hint="eastAsia"/>
          <w:color w:val="000000" w:themeColor="text1"/>
          <w:sz w:val="28"/>
          <w:szCs w:val="28"/>
        </w:rPr>
        <w:t>In Proceedings of the 38th International ACM SIGIR Conference on Research and Development in Information Retrieval (pp. 113-122).</w:t>
      </w:r>
      <w:proofErr w:type="gramEnd"/>
      <w:r>
        <w:rPr>
          <w:rFonts w:asciiTheme="minorHAnsi" w:hAnsiTheme="minorHAnsi" w:cstheme="minorHAnsi" w:hint="eastAsia"/>
          <w:color w:val="000000" w:themeColor="text1"/>
          <w:sz w:val="28"/>
          <w:szCs w:val="28"/>
        </w:rPr>
        <w:t xml:space="preserve"> </w:t>
      </w:r>
      <w:proofErr w:type="gramStart"/>
      <w:r>
        <w:rPr>
          <w:rFonts w:asciiTheme="minorHAnsi" w:hAnsiTheme="minorHAnsi" w:cstheme="minorHAnsi" w:hint="eastAsia"/>
          <w:color w:val="000000" w:themeColor="text1"/>
          <w:sz w:val="28"/>
          <w:szCs w:val="28"/>
        </w:rPr>
        <w:t>ACM.]</w:t>
      </w:r>
      <w:proofErr w:type="gramEnd"/>
      <w:r>
        <w:rPr>
          <w:rFonts w:asciiTheme="minorHAnsi" w:hAnsiTheme="minorHAnsi" w:cstheme="minorHAnsi" w:hint="eastAsia"/>
          <w:color w:val="000000" w:themeColor="text1"/>
          <w:sz w:val="28"/>
          <w:szCs w:val="28"/>
        </w:rPr>
        <w:t xml:space="preserve"> &amp; [Xia, L., </w:t>
      </w:r>
      <w:proofErr w:type="spellStart"/>
      <w:r>
        <w:rPr>
          <w:rFonts w:asciiTheme="minorHAnsi" w:hAnsiTheme="minorHAnsi" w:cstheme="minorHAnsi" w:hint="eastAsia"/>
          <w:color w:val="000000" w:themeColor="text1"/>
          <w:sz w:val="28"/>
          <w:szCs w:val="28"/>
        </w:rPr>
        <w:t>Xu</w:t>
      </w:r>
      <w:proofErr w:type="spellEnd"/>
      <w:r>
        <w:rPr>
          <w:rFonts w:asciiTheme="minorHAnsi" w:hAnsiTheme="minorHAnsi" w:cstheme="minorHAnsi" w:hint="eastAsia"/>
          <w:color w:val="000000" w:themeColor="text1"/>
          <w:sz w:val="28"/>
          <w:szCs w:val="28"/>
        </w:rPr>
        <w:t xml:space="preserve">, J., </w:t>
      </w:r>
      <w:proofErr w:type="spellStart"/>
      <w:proofErr w:type="gramStart"/>
      <w:r>
        <w:rPr>
          <w:rFonts w:asciiTheme="minorHAnsi" w:hAnsiTheme="minorHAnsi" w:cstheme="minorHAnsi" w:hint="eastAsia"/>
          <w:color w:val="000000" w:themeColor="text1"/>
          <w:sz w:val="28"/>
          <w:szCs w:val="28"/>
        </w:rPr>
        <w:t>Lan</w:t>
      </w:r>
      <w:proofErr w:type="spellEnd"/>
      <w:proofErr w:type="gramEnd"/>
      <w:r>
        <w:rPr>
          <w:rFonts w:asciiTheme="minorHAnsi" w:hAnsiTheme="minorHAnsi" w:cstheme="minorHAnsi" w:hint="eastAsia"/>
          <w:color w:val="000000" w:themeColor="text1"/>
          <w:sz w:val="28"/>
          <w:szCs w:val="28"/>
        </w:rPr>
        <w:t xml:space="preserve">, Y., </w:t>
      </w:r>
      <w:proofErr w:type="spellStart"/>
      <w:r>
        <w:rPr>
          <w:rFonts w:asciiTheme="minorHAnsi" w:hAnsiTheme="minorHAnsi" w:cstheme="minorHAnsi" w:hint="eastAsia"/>
          <w:color w:val="000000" w:themeColor="text1"/>
          <w:sz w:val="28"/>
          <w:szCs w:val="28"/>
        </w:rPr>
        <w:t>Guo</w:t>
      </w:r>
      <w:proofErr w:type="spellEnd"/>
      <w:r>
        <w:rPr>
          <w:rFonts w:asciiTheme="minorHAnsi" w:hAnsiTheme="minorHAnsi" w:cstheme="minorHAnsi" w:hint="eastAsia"/>
          <w:color w:val="000000" w:themeColor="text1"/>
          <w:sz w:val="28"/>
          <w:szCs w:val="28"/>
        </w:rPr>
        <w:t xml:space="preserve">, J. and Cheng, X., 2016, July. </w:t>
      </w:r>
      <w:proofErr w:type="gramStart"/>
      <w:r>
        <w:rPr>
          <w:rFonts w:asciiTheme="minorHAnsi" w:hAnsiTheme="minorHAnsi" w:cstheme="minorHAnsi" w:hint="eastAsia"/>
          <w:color w:val="000000" w:themeColor="text1"/>
          <w:sz w:val="28"/>
          <w:szCs w:val="28"/>
        </w:rPr>
        <w:t>Modeling Document Novelty with Neural Tensor Network for Search Result Diversification.</w:t>
      </w:r>
      <w:proofErr w:type="gramEnd"/>
      <w:r>
        <w:rPr>
          <w:rFonts w:asciiTheme="minorHAnsi" w:hAnsiTheme="minorHAnsi" w:cstheme="minorHAnsi" w:hint="eastAsia"/>
          <w:color w:val="000000" w:themeColor="text1"/>
          <w:sz w:val="28"/>
          <w:szCs w:val="28"/>
        </w:rPr>
        <w:t xml:space="preserve"> </w:t>
      </w:r>
      <w:proofErr w:type="gramStart"/>
      <w:r>
        <w:rPr>
          <w:rFonts w:asciiTheme="minorHAnsi" w:hAnsiTheme="minorHAnsi" w:cstheme="minorHAnsi" w:hint="eastAsia"/>
          <w:color w:val="000000" w:themeColor="text1"/>
          <w:sz w:val="28"/>
          <w:szCs w:val="28"/>
        </w:rPr>
        <w:t>In Proceedings of the 39th International ACM SIGIR conference on Research and Development in Information Retrieval (pp. 395-404).</w:t>
      </w:r>
      <w:proofErr w:type="gramEnd"/>
      <w:r>
        <w:rPr>
          <w:rFonts w:asciiTheme="minorHAnsi" w:hAnsiTheme="minorHAnsi" w:cstheme="minorHAnsi" w:hint="eastAsia"/>
          <w:color w:val="000000" w:themeColor="text1"/>
          <w:sz w:val="28"/>
          <w:szCs w:val="28"/>
        </w:rPr>
        <w:t xml:space="preserve"> </w:t>
      </w:r>
      <w:proofErr w:type="gramStart"/>
      <w:r>
        <w:rPr>
          <w:rFonts w:asciiTheme="minorHAnsi" w:hAnsiTheme="minorHAnsi" w:cstheme="minorHAnsi" w:hint="eastAsia"/>
          <w:color w:val="000000" w:themeColor="text1"/>
          <w:sz w:val="28"/>
          <w:szCs w:val="28"/>
        </w:rPr>
        <w:t>ACM.].</w:t>
      </w:r>
      <w:proofErr w:type="gramEnd"/>
      <w:r>
        <w:rPr>
          <w:rFonts w:asciiTheme="minorHAnsi" w:hAnsiTheme="minorHAnsi" w:cstheme="minorHAnsi" w:hint="eastAsia"/>
          <w:color w:val="000000" w:themeColor="text1"/>
          <w:sz w:val="28"/>
          <w:szCs w:val="28"/>
        </w:rPr>
        <w:t>I think that claiming that this is the work that introduces "learning" to the field is not accurate.</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 xml:space="preserve">Answer 1: </w:t>
      </w:r>
      <w:r>
        <w:rPr>
          <w:rFonts w:asciiTheme="minorHAnsi" w:eastAsiaTheme="minorEastAsia" w:hAnsiTheme="minorHAnsi" w:cstheme="minorHAnsi" w:hint="eastAsia"/>
          <w:color w:val="000000" w:themeColor="text1"/>
          <w:sz w:val="28"/>
          <w:szCs w:val="28"/>
        </w:rPr>
        <w:t xml:space="preserve">In this paper, we treat the </w:t>
      </w:r>
      <w:r w:rsidR="00372DD3">
        <w:rPr>
          <w:rFonts w:asciiTheme="minorHAnsi" w:eastAsiaTheme="minorEastAsia" w:hAnsiTheme="minorHAnsi" w:cstheme="minorHAnsi" w:hint="eastAsia"/>
          <w:color w:val="000000" w:themeColor="text1"/>
          <w:sz w:val="28"/>
          <w:szCs w:val="28"/>
        </w:rPr>
        <w:t>q</w:t>
      </w:r>
      <w:r>
        <w:rPr>
          <w:rFonts w:asciiTheme="minorHAnsi" w:eastAsiaTheme="minorEastAsia" w:hAnsiTheme="minorHAnsi" w:cstheme="minorHAnsi" w:hint="eastAsia"/>
          <w:color w:val="000000" w:themeColor="text1"/>
          <w:sz w:val="28"/>
          <w:szCs w:val="28"/>
        </w:rPr>
        <w:t xml:space="preserve">uery </w:t>
      </w:r>
      <w:r w:rsidR="00372DD3">
        <w:rPr>
          <w:rFonts w:asciiTheme="minorHAnsi" w:eastAsiaTheme="minorEastAsia" w:hAnsiTheme="minorHAnsi" w:cstheme="minorHAnsi" w:hint="eastAsia"/>
          <w:color w:val="000000" w:themeColor="text1"/>
          <w:sz w:val="28"/>
          <w:szCs w:val="28"/>
        </w:rPr>
        <w:t>a</w:t>
      </w:r>
      <w:r>
        <w:rPr>
          <w:rFonts w:asciiTheme="minorHAnsi" w:eastAsiaTheme="minorEastAsia" w:hAnsiTheme="minorHAnsi" w:cstheme="minorHAnsi" w:hint="eastAsia"/>
          <w:color w:val="000000" w:themeColor="text1"/>
          <w:sz w:val="28"/>
          <w:szCs w:val="28"/>
        </w:rPr>
        <w:t xml:space="preserve">spect </w:t>
      </w:r>
      <w:r w:rsidR="00372DD3">
        <w:rPr>
          <w:rFonts w:asciiTheme="minorHAnsi" w:eastAsiaTheme="minorEastAsia" w:hAnsiTheme="minorHAnsi" w:cstheme="minorHAnsi" w:hint="eastAsia"/>
          <w:color w:val="000000" w:themeColor="text1"/>
          <w:sz w:val="28"/>
          <w:szCs w:val="28"/>
        </w:rPr>
        <w:t>d</w:t>
      </w:r>
      <w:r>
        <w:rPr>
          <w:rFonts w:asciiTheme="minorHAnsi" w:eastAsiaTheme="minorEastAsia" w:hAnsiTheme="minorHAnsi" w:cstheme="minorHAnsi" w:hint="eastAsia"/>
          <w:color w:val="000000" w:themeColor="text1"/>
          <w:sz w:val="28"/>
          <w:szCs w:val="28"/>
        </w:rPr>
        <w:t xml:space="preserve">iversification as a learning problem and propose a Learnable Search Result Diversification method. We incorporate various features into diversity measurement based on the Markov Random Field, which enables the integration of various types of features. The values of parameters can be determined automatically, which saves the manual </w:t>
      </w:r>
      <w:proofErr w:type="spellStart"/>
      <w:r>
        <w:rPr>
          <w:rFonts w:asciiTheme="minorHAnsi" w:eastAsiaTheme="minorEastAsia" w:hAnsiTheme="minorHAnsi" w:cstheme="minorHAnsi" w:hint="eastAsia"/>
          <w:color w:val="000000" w:themeColor="text1"/>
          <w:sz w:val="28"/>
          <w:szCs w:val="28"/>
        </w:rPr>
        <w:t>labour</w:t>
      </w:r>
      <w:proofErr w:type="spellEnd"/>
      <w:r>
        <w:rPr>
          <w:rFonts w:asciiTheme="minorHAnsi" w:eastAsiaTheme="minorEastAsia" w:hAnsiTheme="minorHAnsi" w:cstheme="minorHAnsi" w:hint="eastAsia"/>
          <w:color w:val="000000" w:themeColor="text1"/>
          <w:sz w:val="28"/>
          <w:szCs w:val="28"/>
        </w:rPr>
        <w:t xml:space="preserve">, and the parameters are more optimal. </w:t>
      </w:r>
      <w:r>
        <w:rPr>
          <w:rFonts w:asciiTheme="minorHAnsi" w:eastAsiaTheme="minorEastAsia" w:hAnsiTheme="minorHAnsi" w:cstheme="minorHAnsi"/>
          <w:color w:val="000000" w:themeColor="text1"/>
          <w:sz w:val="28"/>
          <w:szCs w:val="28"/>
        </w:rPr>
        <w:t>Based on the comment, we have revised the paper in Page 5, Line 85 as follows:</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hint="eastAsia"/>
          <w:color w:val="000000" w:themeColor="text1"/>
          <w:sz w:val="28"/>
          <w:szCs w:val="28"/>
        </w:rPr>
        <w:t xml:space="preserve">Our approach also accounts for the aspects of a query in an explicit way. However, differently from the existing approaches, we use a learnable process to identify features from documents </w:t>
      </w:r>
      <w:r w:rsidR="00B977F6">
        <w:rPr>
          <w:rFonts w:asciiTheme="minorHAnsi" w:eastAsiaTheme="minorEastAsia" w:hAnsiTheme="minorHAnsi" w:cstheme="minorHAnsi" w:hint="eastAsia"/>
          <w:color w:val="000000" w:themeColor="text1"/>
          <w:sz w:val="28"/>
          <w:szCs w:val="28"/>
        </w:rPr>
        <w:t>using</w:t>
      </w:r>
      <w:r>
        <w:rPr>
          <w:rFonts w:asciiTheme="minorHAnsi" w:eastAsiaTheme="minorEastAsia" w:hAnsiTheme="minorHAnsi" w:cstheme="minorHAnsi" w:hint="eastAsia"/>
          <w:color w:val="000000" w:themeColor="text1"/>
          <w:sz w:val="28"/>
          <w:szCs w:val="28"/>
        </w:rPr>
        <w:t xml:space="preserve"> Markov Random Field. </w:t>
      </w:r>
      <w:r>
        <w:rPr>
          <w:rFonts w:asciiTheme="minorHAnsi" w:eastAsiaTheme="minorEastAsia" w:hAnsiTheme="minorHAnsi" w:cstheme="minorHAnsi" w:hint="eastAsia"/>
          <w:color w:val="000000" w:themeColor="text1"/>
          <w:sz w:val="28"/>
          <w:szCs w:val="28"/>
        </w:rPr>
        <w:lastRenderedPageBreak/>
        <w:t xml:space="preserve">It is other than using structural SVM to learn to identify a document subset with maximum word coverage </w:t>
      </w:r>
      <w:r w:rsidR="00017AE0">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hint="eastAsia"/>
          <w:color w:val="000000" w:themeColor="text1"/>
          <w:sz w:val="28"/>
          <w:szCs w:val="28"/>
        </w:rPr>
        <w:t>Zhu et al. (2014)</w:t>
      </w:r>
      <w:r w:rsidR="00017AE0">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hint="eastAsia"/>
          <w:color w:val="000000" w:themeColor="text1"/>
          <w:sz w:val="28"/>
          <w:szCs w:val="28"/>
        </w:rPr>
        <w:t xml:space="preserve">. They just learn the maximum word coverage and do not mine the aspects underlying the query. </w:t>
      </w:r>
      <w:r w:rsidR="00D11758">
        <w:rPr>
          <w:rFonts w:asciiTheme="minorHAnsi" w:eastAsiaTheme="minorEastAsia" w:hAnsiTheme="minorHAnsi" w:cstheme="minorHAnsi" w:hint="eastAsia"/>
          <w:color w:val="000000" w:themeColor="text1"/>
          <w:sz w:val="28"/>
          <w:szCs w:val="28"/>
        </w:rPr>
        <w:t>However</w:t>
      </w:r>
      <w:r>
        <w:rPr>
          <w:rFonts w:asciiTheme="minorHAnsi" w:eastAsiaTheme="minorEastAsia" w:hAnsiTheme="minorHAnsi" w:cstheme="minorHAnsi" w:hint="eastAsia"/>
          <w:color w:val="000000" w:themeColor="text1"/>
          <w:sz w:val="28"/>
          <w:szCs w:val="28"/>
        </w:rPr>
        <w:t>, we redefine the diversity function and derive our loss function as the likelihood loss of ground truth generation to resolve this bidirectional optimization problem.</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 xml:space="preserve">Comment 2: In </w:t>
      </w:r>
      <w:r>
        <w:rPr>
          <w:rFonts w:asciiTheme="minorHAnsi" w:eastAsia="Yu Gothic UI" w:hAnsiTheme="minorHAnsi" w:cstheme="minorHAnsi"/>
          <w:color w:val="000000" w:themeColor="text1"/>
          <w:sz w:val="28"/>
          <w:szCs w:val="28"/>
        </w:rPr>
        <w:t>Page</w:t>
      </w:r>
      <w:r>
        <w:rPr>
          <w:rFonts w:asciiTheme="minorHAnsi" w:eastAsiaTheme="minorEastAsia" w:hAnsiTheme="minorHAnsi" w:cstheme="minorHAnsi"/>
          <w:color w:val="000000" w:themeColor="text1"/>
          <w:sz w:val="28"/>
          <w:szCs w:val="28"/>
        </w:rPr>
        <w:t xml:space="preserve"> </w:t>
      </w:r>
      <w:r>
        <w:rPr>
          <w:rFonts w:asciiTheme="minorHAnsi" w:eastAsia="Yu Gothic UI" w:hAnsiTheme="minorHAnsi" w:cstheme="minorHAnsi"/>
          <w:color w:val="000000" w:themeColor="text1"/>
          <w:sz w:val="28"/>
          <w:szCs w:val="28"/>
        </w:rPr>
        <w:t xml:space="preserve">3, last </w:t>
      </w:r>
      <w:proofErr w:type="gramStart"/>
      <w:r>
        <w:rPr>
          <w:rFonts w:asciiTheme="minorHAnsi" w:eastAsia="Yu Gothic UI" w:hAnsiTheme="minorHAnsi" w:cstheme="minorHAnsi"/>
          <w:color w:val="000000" w:themeColor="text1"/>
          <w:sz w:val="28"/>
          <w:szCs w:val="28"/>
        </w:rPr>
        <w:t>line</w:t>
      </w:r>
      <w:proofErr w:type="gramEnd"/>
      <w:r>
        <w:rPr>
          <w:rFonts w:asciiTheme="minorHAnsi" w:eastAsia="Yu Gothic UI" w:hAnsiTheme="minorHAnsi" w:cstheme="minorHAnsi"/>
          <w:color w:val="000000" w:themeColor="text1"/>
          <w:sz w:val="28"/>
          <w:szCs w:val="28"/>
        </w:rPr>
        <w:t xml:space="preserve"> "We categorize them into two groups..."</w:t>
      </w:r>
      <w:r>
        <w:rPr>
          <w:rFonts w:asciiTheme="minorHAnsi" w:eastAsiaTheme="minorEastAsia" w:hAnsiTheme="minorHAnsi" w:cstheme="minorHAnsi"/>
          <w:color w:val="000000" w:themeColor="text1"/>
          <w:sz w:val="28"/>
          <w:szCs w:val="28"/>
        </w:rPr>
        <w:t>，</w:t>
      </w:r>
      <w:r>
        <w:rPr>
          <w:rFonts w:asciiTheme="minorHAnsi" w:eastAsiaTheme="minorEastAsia" w:hAnsiTheme="minorHAnsi" w:cstheme="minorHAnsi"/>
          <w:color w:val="000000" w:themeColor="text1"/>
          <w:sz w:val="28"/>
          <w:szCs w:val="28"/>
        </w:rPr>
        <w:t xml:space="preserve">I </w:t>
      </w:r>
      <w:r>
        <w:rPr>
          <w:rFonts w:asciiTheme="minorHAnsi" w:eastAsia="Yu Gothic UI" w:hAnsiTheme="minorHAnsi" w:cstheme="minorHAnsi"/>
          <w:color w:val="000000" w:themeColor="text1"/>
          <w:sz w:val="28"/>
          <w:szCs w:val="28"/>
        </w:rPr>
        <w:t xml:space="preserve">suggest that the categorizations originate from authors. I may recommend </w:t>
      </w:r>
      <w:proofErr w:type="gramStart"/>
      <w:r>
        <w:rPr>
          <w:rFonts w:asciiTheme="minorHAnsi" w:eastAsia="Yu Gothic UI" w:hAnsiTheme="minorHAnsi" w:cstheme="minorHAnsi"/>
          <w:color w:val="000000" w:themeColor="text1"/>
          <w:sz w:val="28"/>
          <w:szCs w:val="28"/>
        </w:rPr>
        <w:t>to rephrase</w:t>
      </w:r>
      <w:proofErr w:type="gramEnd"/>
      <w:r>
        <w:rPr>
          <w:rFonts w:asciiTheme="minorHAnsi" w:eastAsia="Yu Gothic UI" w:hAnsiTheme="minorHAnsi" w:cstheme="minorHAnsi"/>
          <w:color w:val="000000" w:themeColor="text1"/>
          <w:sz w:val="28"/>
          <w:szCs w:val="28"/>
        </w:rPr>
        <w:t>. The related works sections does not deliver a comprehensible taxonomy of the existing approaches, hence the positioning of the paper in the field is not clear.</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 xml:space="preserve">Answer 2: </w:t>
      </w:r>
      <w:r w:rsidR="00833CB8" w:rsidRPr="00833CB8">
        <w:rPr>
          <w:rFonts w:asciiTheme="minorHAnsi" w:eastAsiaTheme="minorEastAsia" w:hAnsiTheme="minorHAnsi" w:cstheme="minorHAnsi"/>
          <w:color w:val="000000" w:themeColor="text1"/>
          <w:sz w:val="28"/>
          <w:szCs w:val="28"/>
        </w:rPr>
        <w:t>In this paper, we categorize the existing approaches into either implicit or explicit basing on whether they account for the query aspects or not</w:t>
      </w:r>
      <w:r>
        <w:rPr>
          <w:rFonts w:asciiTheme="minorHAnsi" w:eastAsiaTheme="minorEastAsia" w:hAnsiTheme="minorHAnsi" w:cstheme="minorHAnsi" w:hint="eastAsia"/>
          <w:color w:val="000000" w:themeColor="text1"/>
          <w:sz w:val="28"/>
          <w:szCs w:val="28"/>
        </w:rPr>
        <w:t xml:space="preserve">. </w:t>
      </w:r>
      <w:r>
        <w:rPr>
          <w:rFonts w:asciiTheme="minorHAnsi" w:eastAsiaTheme="minorEastAsia" w:hAnsiTheme="minorHAnsi" w:cstheme="minorHAnsi"/>
          <w:color w:val="000000" w:themeColor="text1"/>
          <w:sz w:val="28"/>
          <w:szCs w:val="28"/>
        </w:rPr>
        <w:t>Based on the comment, we have revised the related word in Section 2, Page 3 as follows:</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 xml:space="preserve">Search result diversification can be characterized as a </w:t>
      </w:r>
      <w:r>
        <w:rPr>
          <w:rFonts w:asciiTheme="minorHAnsi" w:eastAsiaTheme="minorEastAsia" w:hAnsiTheme="minorHAnsi" w:cstheme="minorHAnsi" w:hint="eastAsia"/>
          <w:color w:val="000000" w:themeColor="text1"/>
          <w:sz w:val="28"/>
          <w:szCs w:val="28"/>
        </w:rPr>
        <w:t xml:space="preserve">bidirectional </w:t>
      </w:r>
      <w:r>
        <w:rPr>
          <w:rFonts w:asciiTheme="minorHAnsi" w:eastAsiaTheme="minorEastAsia" w:hAnsiTheme="minorHAnsi" w:cstheme="minorHAnsi"/>
          <w:color w:val="000000" w:themeColor="text1"/>
          <w:sz w:val="28"/>
          <w:szCs w:val="28"/>
        </w:rPr>
        <w:t xml:space="preserve">optimization problem, in which one seeks to maximize the overall relevance of a document ranking to multiple query aspects, while minimizing its redundancy </w:t>
      </w:r>
      <w:r w:rsidR="000F337C">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Santos et al. (2010b)</w:t>
      </w:r>
      <w:r w:rsidR="000F337C">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In particular, the existing approaches can be categorized as either implicit or explicit making a difference in how they account for the query aspects</w:t>
      </w:r>
      <w:r>
        <w:rPr>
          <w:rFonts w:asciiTheme="minorHAnsi" w:eastAsiaTheme="minorEastAsia" w:hAnsiTheme="minorHAnsi" w:cstheme="minorHAnsi" w:hint="eastAsia"/>
          <w:color w:val="000000" w:themeColor="text1"/>
          <w:sz w:val="28"/>
          <w:szCs w:val="28"/>
        </w:rPr>
        <w:t xml:space="preserve"> </w:t>
      </w:r>
      <w:r w:rsidR="00763101">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Santos et al. (2010c)</w:t>
      </w:r>
      <w:r w:rsidR="00763101">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The basic assumption of implicit diversification approaches is that dissimilar documents are more likely to satisfy different information needs. The most representative approach in maximal marginal relevance (MMR) method and its probabilistic variants is shown as follows</w:t>
      </w:r>
      <w:r>
        <w:rPr>
          <w:rFonts w:asciiTheme="minorHAnsi" w:eastAsiaTheme="minorEastAsia" w:hAnsiTheme="minorHAnsi" w:cstheme="minorHAnsi" w:hint="eastAsia"/>
          <w:color w:val="000000" w:themeColor="text1"/>
          <w:sz w:val="28"/>
          <w:szCs w:val="28"/>
        </w:rPr>
        <w:t xml:space="preserve"> </w:t>
      </w:r>
      <w:r w:rsidR="00372DD3">
        <w:rPr>
          <w:rFonts w:asciiTheme="minorHAnsi" w:eastAsiaTheme="minorEastAsia" w:hAnsiTheme="minorHAnsi" w:cstheme="minorHAnsi" w:hint="eastAsia"/>
          <w:color w:val="000000" w:themeColor="text1"/>
          <w:sz w:val="28"/>
          <w:szCs w:val="28"/>
        </w:rPr>
        <w:t>(</w:t>
      </w:r>
      <w:proofErr w:type="spellStart"/>
      <w:r>
        <w:rPr>
          <w:rFonts w:asciiTheme="minorHAnsi" w:eastAsiaTheme="minorEastAsia" w:hAnsiTheme="minorHAnsi" w:cstheme="minorHAnsi"/>
          <w:color w:val="000000" w:themeColor="text1"/>
          <w:sz w:val="28"/>
          <w:szCs w:val="28"/>
        </w:rPr>
        <w:t>Zhai</w:t>
      </w:r>
      <w:proofErr w:type="spellEnd"/>
      <w:r>
        <w:rPr>
          <w:rFonts w:asciiTheme="minorHAnsi" w:eastAsiaTheme="minorEastAsia" w:hAnsiTheme="minorHAnsi" w:cstheme="minorHAnsi"/>
          <w:color w:val="000000" w:themeColor="text1"/>
          <w:sz w:val="28"/>
          <w:szCs w:val="28"/>
        </w:rPr>
        <w:t xml:space="preserve"> et al. (2003</w:t>
      </w:r>
      <w:proofErr w:type="gramStart"/>
      <w:r>
        <w:rPr>
          <w:rFonts w:asciiTheme="minorHAnsi" w:eastAsiaTheme="minorEastAsia" w:hAnsiTheme="minorHAnsi" w:cstheme="minorHAnsi"/>
          <w:color w:val="000000" w:themeColor="text1"/>
          <w:sz w:val="28"/>
          <w:szCs w:val="28"/>
        </w:rPr>
        <w:t>)</w:t>
      </w:r>
      <w:r>
        <w:rPr>
          <w:rFonts w:asciiTheme="minorHAnsi" w:eastAsiaTheme="minorEastAsia" w:hAnsiTheme="minorHAnsi" w:cstheme="minorHAnsi" w:hint="eastAsia"/>
          <w:color w:val="000000" w:themeColor="text1"/>
          <w:sz w:val="28"/>
          <w:szCs w:val="28"/>
        </w:rPr>
        <w:t xml:space="preserve"> </w:t>
      </w:r>
      <w:r w:rsidR="00372DD3">
        <w:rPr>
          <w:rFonts w:asciiTheme="minorHAnsi" w:eastAsiaTheme="minorEastAsia" w:hAnsiTheme="minorHAnsi" w:cstheme="minorHAnsi" w:hint="eastAsia"/>
          <w:color w:val="000000" w:themeColor="text1"/>
          <w:sz w:val="28"/>
          <w:szCs w:val="28"/>
        </w:rPr>
        <w:t>)</w:t>
      </w:r>
      <w:proofErr w:type="gramEnd"/>
      <w:r>
        <w:rPr>
          <w:rFonts w:asciiTheme="minorHAnsi" w:eastAsiaTheme="minorEastAsia" w:hAnsiTheme="minorHAnsi" w:cstheme="minorHAnsi"/>
          <w:color w:val="000000" w:themeColor="text1"/>
          <w:sz w:val="28"/>
          <w:szCs w:val="28"/>
        </w:rPr>
        <w:t>:</w:t>
      </w:r>
    </w:p>
    <w:p w:rsidR="00C52864" w:rsidRDefault="004665A6">
      <w:pPr>
        <w:pStyle w:val="HTML"/>
        <w:spacing w:beforeLines="50" w:before="156" w:line="0" w:lineRule="atLeast"/>
        <w:jc w:val="center"/>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position w:val="-26"/>
          <w:sz w:val="28"/>
          <w:szCs w:val="28"/>
        </w:rPr>
        <w:object w:dxaOrig="482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8pt;height:26.2pt" o:ole="">
            <v:imagedata r:id="rId7" o:title=""/>
          </v:shape>
          <o:OLEObject Type="Embed" ProgID="Equation.3" ShapeID="_x0000_i1025" DrawAspect="Content" ObjectID="_1579726043" r:id="rId8"/>
        </w:object>
      </w:r>
      <w:r>
        <w:rPr>
          <w:rFonts w:asciiTheme="minorHAnsi" w:eastAsiaTheme="minorEastAsia" w:hAnsiTheme="minorHAnsi" w:cstheme="minorHAnsi"/>
          <w:color w:val="000000" w:themeColor="text1"/>
          <w:sz w:val="28"/>
          <w:szCs w:val="28"/>
        </w:rPr>
        <w:t xml:space="preserve">            (1)</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 xml:space="preserve">Where </w:t>
      </w:r>
      <w:r>
        <w:rPr>
          <w:rFonts w:asciiTheme="minorHAnsi" w:eastAsiaTheme="minorEastAsia" w:hAnsiTheme="minorHAnsi" w:cstheme="minorHAnsi"/>
          <w:color w:val="000000" w:themeColor="text1"/>
          <w:position w:val="-6"/>
          <w:sz w:val="28"/>
          <w:szCs w:val="28"/>
        </w:rPr>
        <w:object w:dxaOrig="400" w:dyaOrig="320">
          <v:shape id="_x0000_i1026" type="#_x0000_t75" style="width:20.1pt;height:15.9pt" o:ole="">
            <v:imagedata r:id="rId9" o:title=""/>
          </v:shape>
          <o:OLEObject Type="Embed" ProgID="Equation.3" ShapeID="_x0000_i1026" DrawAspect="Content" ObjectID="_1579726044" r:id="rId10"/>
        </w:object>
      </w:r>
      <w:r>
        <w:rPr>
          <w:rFonts w:asciiTheme="minorHAnsi" w:eastAsiaTheme="minorEastAsia" w:hAnsiTheme="minorHAnsi" w:cstheme="minorHAnsi"/>
          <w:color w:val="000000" w:themeColor="text1"/>
          <w:sz w:val="28"/>
          <w:szCs w:val="28"/>
        </w:rPr>
        <w:t xml:space="preserve">and </w:t>
      </w:r>
      <w:r>
        <w:rPr>
          <w:rFonts w:asciiTheme="minorHAnsi" w:eastAsiaTheme="minorEastAsia" w:hAnsiTheme="minorHAnsi" w:cstheme="minorHAnsi"/>
          <w:color w:val="000000" w:themeColor="text1"/>
          <w:position w:val="-6"/>
          <w:sz w:val="28"/>
          <w:szCs w:val="28"/>
        </w:rPr>
        <w:object w:dxaOrig="400" w:dyaOrig="320">
          <v:shape id="_x0000_i1027" type="#_x0000_t75" style="width:20.1pt;height:15.9pt" o:ole="">
            <v:imagedata r:id="rId11" o:title=""/>
          </v:shape>
          <o:OLEObject Type="Embed" ProgID="Equation.3" ShapeID="_x0000_i1027" DrawAspect="Content" ObjectID="_1579726045" r:id="rId12"/>
        </w:object>
      </w:r>
      <w:r>
        <w:rPr>
          <w:rFonts w:asciiTheme="minorHAnsi" w:eastAsiaTheme="minorEastAsia" w:hAnsiTheme="minorHAnsi" w:cstheme="minorHAnsi"/>
          <w:color w:val="000000" w:themeColor="text1"/>
          <w:sz w:val="28"/>
          <w:szCs w:val="28"/>
        </w:rPr>
        <w:t xml:space="preserve"> represents document </w:t>
      </w:r>
      <w:r>
        <w:rPr>
          <w:rFonts w:asciiTheme="minorHAnsi" w:eastAsiaTheme="minorEastAsia" w:hAnsiTheme="minorHAnsi" w:cstheme="minorHAnsi"/>
          <w:color w:val="000000" w:themeColor="text1"/>
          <w:position w:val="-6"/>
          <w:sz w:val="28"/>
          <w:szCs w:val="28"/>
        </w:rPr>
        <w:object w:dxaOrig="360" w:dyaOrig="320">
          <v:shape id="_x0000_i1028" type="#_x0000_t75" style="width:18.25pt;height:15.9pt" o:ole="">
            <v:imagedata r:id="rId13" o:title=""/>
          </v:shape>
          <o:OLEObject Type="Embed" ProgID="Equation.3" ShapeID="_x0000_i1028" DrawAspect="Content" ObjectID="_1579726046" r:id="rId14"/>
        </w:object>
      </w:r>
      <w:r>
        <w:rPr>
          <w:rFonts w:asciiTheme="minorHAnsi" w:eastAsiaTheme="minorEastAsia" w:hAnsiTheme="minorHAnsi" w:cstheme="minorHAnsi"/>
          <w:color w:val="000000" w:themeColor="text1"/>
          <w:sz w:val="28"/>
          <w:szCs w:val="28"/>
        </w:rPr>
        <w:t xml:space="preserve"> relevance to the query </w:t>
      </w:r>
      <w:r>
        <w:rPr>
          <w:rFonts w:asciiTheme="minorHAnsi" w:eastAsiaTheme="minorEastAsia" w:hAnsiTheme="minorHAnsi" w:cstheme="minorHAnsi"/>
          <w:color w:val="000000" w:themeColor="text1"/>
          <w:position w:val="-10"/>
          <w:sz w:val="28"/>
          <w:szCs w:val="28"/>
        </w:rPr>
        <w:object w:dxaOrig="200" w:dyaOrig="260">
          <v:shape id="_x0000_i1029" type="#_x0000_t75" style="width:9.8pt;height:13.1pt" o:ole="">
            <v:imagedata r:id="rId15" o:title=""/>
          </v:shape>
          <o:OLEObject Type="Embed" ProgID="Equation.3" ShapeID="_x0000_i1029" DrawAspect="Content" ObjectID="_1579726047" r:id="rId16"/>
        </w:object>
      </w:r>
      <w:r>
        <w:rPr>
          <w:rFonts w:asciiTheme="minorHAnsi" w:eastAsiaTheme="minorEastAsia" w:hAnsiTheme="minorHAnsi" w:cstheme="minorHAnsi"/>
          <w:color w:val="000000" w:themeColor="text1"/>
          <w:sz w:val="28"/>
          <w:szCs w:val="28"/>
        </w:rPr>
        <w:t xml:space="preserve"> and its similarity to a selected document </w:t>
      </w:r>
      <w:r>
        <w:rPr>
          <w:rFonts w:asciiTheme="minorHAnsi" w:eastAsiaTheme="minorEastAsia" w:hAnsiTheme="minorHAnsi" w:cstheme="minorHAnsi"/>
          <w:color w:val="000000" w:themeColor="text1"/>
          <w:position w:val="-14"/>
          <w:sz w:val="28"/>
          <w:szCs w:val="28"/>
        </w:rPr>
        <w:object w:dxaOrig="280" w:dyaOrig="380">
          <v:shape id="_x0000_i1030" type="#_x0000_t75" style="width:14.05pt;height:19.15pt" o:ole="">
            <v:imagedata r:id="rId17" o:title=""/>
          </v:shape>
          <o:OLEObject Type="Embed" ProgID="Equation.3" ShapeID="_x0000_i1030" DrawAspect="Content" ObjectID="_1579726048" r:id="rId18"/>
        </w:object>
      </w:r>
      <w:r>
        <w:rPr>
          <w:rFonts w:asciiTheme="minorHAnsi" w:eastAsiaTheme="minorEastAsia" w:hAnsiTheme="minorHAnsi" w:cstheme="minorHAnsi"/>
          <w:color w:val="000000" w:themeColor="text1"/>
          <w:sz w:val="28"/>
          <w:szCs w:val="28"/>
        </w:rPr>
        <w:t xml:space="preserve"> respectively. To gain high ranking score, a document should not only be relevant, but also be dissimilar from the selected documents. The special process of MMR proposed by </w:t>
      </w:r>
      <w:proofErr w:type="spellStart"/>
      <w:r>
        <w:rPr>
          <w:rFonts w:asciiTheme="minorHAnsi" w:eastAsiaTheme="minorEastAsia" w:hAnsiTheme="minorHAnsi" w:cstheme="minorHAnsi"/>
          <w:color w:val="000000" w:themeColor="text1"/>
          <w:sz w:val="28"/>
          <w:szCs w:val="28"/>
        </w:rPr>
        <w:t>Carbonell</w:t>
      </w:r>
      <w:proofErr w:type="spellEnd"/>
      <w:r>
        <w:rPr>
          <w:rFonts w:asciiTheme="minorHAnsi" w:eastAsiaTheme="minorEastAsia" w:hAnsiTheme="minorHAnsi" w:cstheme="minorHAnsi"/>
          <w:color w:val="000000" w:themeColor="text1"/>
          <w:sz w:val="28"/>
          <w:szCs w:val="28"/>
        </w:rPr>
        <w:t xml:space="preserve"> &amp; Goldstei</w:t>
      </w:r>
      <w:r>
        <w:rPr>
          <w:rFonts w:asciiTheme="minorHAnsi" w:eastAsiaTheme="minorEastAsia" w:hAnsiTheme="minorHAnsi" w:cstheme="minorHAnsi" w:hint="eastAsia"/>
          <w:color w:val="000000" w:themeColor="text1"/>
          <w:sz w:val="28"/>
          <w:szCs w:val="28"/>
        </w:rPr>
        <w:t xml:space="preserve">n </w:t>
      </w:r>
      <w:r>
        <w:rPr>
          <w:rFonts w:asciiTheme="minorHAnsi" w:eastAsiaTheme="minorEastAsia" w:hAnsiTheme="minorHAnsi" w:cstheme="minorHAnsi"/>
          <w:color w:val="000000" w:themeColor="text1"/>
          <w:sz w:val="28"/>
          <w:szCs w:val="28"/>
        </w:rPr>
        <w:t xml:space="preserve">is selecting the document </w:t>
      </w:r>
      <w:r>
        <w:rPr>
          <w:rFonts w:asciiTheme="minorHAnsi" w:eastAsiaTheme="minorEastAsia" w:hAnsiTheme="minorHAnsi" w:cstheme="minorHAnsi" w:hint="eastAsia"/>
          <w:color w:val="000000" w:themeColor="text1"/>
          <w:sz w:val="28"/>
          <w:szCs w:val="28"/>
        </w:rPr>
        <w:t xml:space="preserve">iteratively </w:t>
      </w:r>
      <w:proofErr w:type="spellStart"/>
      <w:r>
        <w:rPr>
          <w:rFonts w:asciiTheme="minorHAnsi" w:eastAsiaTheme="minorEastAsia" w:hAnsiTheme="minorHAnsi" w:cstheme="minorHAnsi"/>
          <w:color w:val="000000" w:themeColor="text1"/>
          <w:sz w:val="28"/>
          <w:szCs w:val="28"/>
        </w:rPr>
        <w:t>Carbonell</w:t>
      </w:r>
      <w:proofErr w:type="spellEnd"/>
      <w:r>
        <w:rPr>
          <w:rFonts w:asciiTheme="minorHAnsi" w:eastAsiaTheme="minorEastAsia" w:hAnsiTheme="minorHAnsi" w:cstheme="minorHAnsi"/>
          <w:color w:val="000000" w:themeColor="text1"/>
          <w:sz w:val="28"/>
          <w:szCs w:val="28"/>
        </w:rPr>
        <w:t xml:space="preserve"> &amp; Goldstein (2009), and meanwhile, both content-based relevance and diversity relation between current selected document and the previously selected documents are considered. Yun et al. (2017)</w:t>
      </w:r>
      <w:r>
        <w:rPr>
          <w:rFonts w:asciiTheme="minorHAnsi" w:eastAsiaTheme="minorEastAsia" w:hAnsiTheme="minorHAnsi" w:cstheme="minorHAnsi" w:hint="eastAsia"/>
          <w:color w:val="000000" w:themeColor="text1"/>
          <w:sz w:val="28"/>
          <w:szCs w:val="28"/>
        </w:rPr>
        <w:t xml:space="preserve"> </w:t>
      </w:r>
      <w:r>
        <w:rPr>
          <w:rFonts w:asciiTheme="minorHAnsi" w:eastAsiaTheme="minorEastAsia" w:hAnsiTheme="minorHAnsi" w:cstheme="minorHAnsi"/>
          <w:color w:val="000000" w:themeColor="text1"/>
          <w:sz w:val="28"/>
          <w:szCs w:val="28"/>
        </w:rPr>
        <w:t xml:space="preserve">formulate this as a process of selecting and ranking </w:t>
      </w:r>
      <w:r>
        <w:rPr>
          <w:rFonts w:asciiTheme="minorHAnsi" w:eastAsiaTheme="minorEastAsia" w:hAnsiTheme="minorHAnsi" w:cstheme="minorHAnsi"/>
          <w:color w:val="000000" w:themeColor="text1"/>
          <w:position w:val="-6"/>
          <w:sz w:val="28"/>
          <w:szCs w:val="28"/>
        </w:rPr>
        <w:object w:dxaOrig="200" w:dyaOrig="280">
          <v:shape id="_x0000_i1031" type="#_x0000_t75" style="width:9.8pt;height:14.05pt" o:ole="">
            <v:imagedata r:id="rId19" o:title=""/>
          </v:shape>
          <o:OLEObject Type="Embed" ProgID="Equation.3" ShapeID="_x0000_i1031" DrawAspect="Content" ObjectID="_1579726049" r:id="rId20"/>
        </w:object>
      </w:r>
      <w:r>
        <w:rPr>
          <w:rFonts w:asciiTheme="minorHAnsi" w:eastAsiaTheme="minorEastAsia" w:hAnsiTheme="minorHAnsi" w:cstheme="minorHAnsi"/>
          <w:color w:val="000000" w:themeColor="text1"/>
          <w:sz w:val="28"/>
          <w:szCs w:val="28"/>
        </w:rPr>
        <w:t xml:space="preserve">exemplar </w:t>
      </w:r>
      <w:r>
        <w:rPr>
          <w:rFonts w:asciiTheme="minorHAnsi" w:eastAsiaTheme="minorEastAsia" w:hAnsiTheme="minorHAnsi" w:cstheme="minorHAnsi"/>
          <w:color w:val="000000" w:themeColor="text1"/>
          <w:sz w:val="28"/>
          <w:szCs w:val="28"/>
        </w:rPr>
        <w:lastRenderedPageBreak/>
        <w:t xml:space="preserve">documents and utilize linear programming to solve this problem. In summary, they are all implicit approaches without using aspects to mine the underlying aspects, </w:t>
      </w:r>
      <w:proofErr w:type="gramStart"/>
      <w:r>
        <w:rPr>
          <w:rFonts w:asciiTheme="minorHAnsi" w:eastAsiaTheme="minorEastAsia" w:hAnsiTheme="minorHAnsi" w:cstheme="minorHAnsi"/>
          <w:color w:val="000000" w:themeColor="text1"/>
          <w:sz w:val="28"/>
          <w:szCs w:val="28"/>
        </w:rPr>
        <w:t>besides,</w:t>
      </w:r>
      <w:proofErr w:type="gramEnd"/>
      <w:r>
        <w:rPr>
          <w:rFonts w:asciiTheme="minorHAnsi" w:eastAsiaTheme="minorEastAsia" w:hAnsiTheme="minorHAnsi" w:cstheme="minorHAnsi"/>
          <w:color w:val="000000" w:themeColor="text1"/>
          <w:sz w:val="28"/>
          <w:szCs w:val="28"/>
        </w:rPr>
        <w:t xml:space="preserve"> they are a low effective approaches</w:t>
      </w:r>
      <w:r>
        <w:rPr>
          <w:rFonts w:asciiTheme="minorHAnsi" w:eastAsiaTheme="minorEastAsia" w:hAnsiTheme="minorHAnsi" w:cstheme="minorHAnsi" w:hint="eastAsia"/>
          <w:color w:val="000000" w:themeColor="text1"/>
          <w:sz w:val="28"/>
          <w:szCs w:val="28"/>
        </w:rPr>
        <w:t xml:space="preserve"> </w:t>
      </w:r>
      <w:r w:rsidR="00884965">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xml:space="preserve">Santos et al. (2010); </w:t>
      </w:r>
      <w:proofErr w:type="spellStart"/>
      <w:r>
        <w:rPr>
          <w:rFonts w:asciiTheme="minorHAnsi" w:eastAsiaTheme="minorEastAsia" w:hAnsiTheme="minorHAnsi" w:cstheme="minorHAnsi"/>
          <w:color w:val="000000" w:themeColor="text1"/>
          <w:sz w:val="28"/>
          <w:szCs w:val="28"/>
        </w:rPr>
        <w:t>Drosou</w:t>
      </w:r>
      <w:proofErr w:type="spellEnd"/>
      <w:r>
        <w:rPr>
          <w:rFonts w:asciiTheme="minorHAnsi" w:eastAsiaTheme="minorEastAsia" w:hAnsiTheme="minorHAnsi" w:cstheme="minorHAnsi"/>
          <w:color w:val="000000" w:themeColor="text1"/>
          <w:sz w:val="28"/>
          <w:szCs w:val="28"/>
        </w:rPr>
        <w:t xml:space="preserve"> &amp; </w:t>
      </w:r>
      <w:proofErr w:type="spellStart"/>
      <w:r>
        <w:rPr>
          <w:rFonts w:asciiTheme="minorHAnsi" w:eastAsiaTheme="minorEastAsia" w:hAnsiTheme="minorHAnsi" w:cstheme="minorHAnsi"/>
          <w:color w:val="000000" w:themeColor="text1"/>
          <w:sz w:val="28"/>
          <w:szCs w:val="28"/>
        </w:rPr>
        <w:t>Pitoura</w:t>
      </w:r>
      <w:proofErr w:type="spellEnd"/>
      <w:r>
        <w:rPr>
          <w:rFonts w:asciiTheme="minorHAnsi" w:eastAsiaTheme="minorEastAsia" w:hAnsiTheme="minorHAnsi" w:cstheme="minorHAnsi"/>
          <w:color w:val="000000" w:themeColor="text1"/>
          <w:sz w:val="28"/>
          <w:szCs w:val="28"/>
        </w:rPr>
        <w:t xml:space="preserve"> (2010</w:t>
      </w:r>
      <w:r>
        <w:rPr>
          <w:rFonts w:asciiTheme="minorHAnsi" w:eastAsiaTheme="minorEastAsia" w:hAnsiTheme="minorHAnsi" w:cstheme="minorHAnsi" w:hint="eastAsia"/>
          <w:color w:val="000000" w:themeColor="text1"/>
          <w:sz w:val="28"/>
          <w:szCs w:val="28"/>
        </w:rPr>
        <w:t>)</w:t>
      </w:r>
      <w:r w:rsidR="00884965">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Explicit approaches make use of the aspects underlying the query to select documents that cover different aspects as far as possible. The algorithms such as IA-select</w:t>
      </w:r>
      <w:r>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xml:space="preserve"> </w:t>
      </w:r>
      <w:proofErr w:type="spellStart"/>
      <w:r>
        <w:rPr>
          <w:rFonts w:asciiTheme="minorHAnsi" w:eastAsiaTheme="minorEastAsia" w:hAnsiTheme="minorHAnsi" w:cstheme="minorHAnsi"/>
          <w:color w:val="000000" w:themeColor="text1"/>
          <w:sz w:val="28"/>
          <w:szCs w:val="28"/>
        </w:rPr>
        <w:t>xQuAD</w:t>
      </w:r>
      <w:proofErr w:type="spellEnd"/>
      <w:r>
        <w:rPr>
          <w:rFonts w:asciiTheme="minorHAnsi" w:eastAsiaTheme="minorEastAsia" w:hAnsiTheme="minorHAnsi" w:cstheme="minorHAnsi" w:hint="eastAsia"/>
          <w:color w:val="000000" w:themeColor="text1"/>
          <w:sz w:val="28"/>
          <w:szCs w:val="28"/>
        </w:rPr>
        <w:t xml:space="preserve"> </w:t>
      </w:r>
      <w:r>
        <w:rPr>
          <w:rFonts w:asciiTheme="minorHAnsi" w:eastAsiaTheme="minorEastAsia" w:hAnsiTheme="minorHAnsi" w:cstheme="minorHAnsi"/>
          <w:color w:val="000000" w:themeColor="text1"/>
          <w:sz w:val="28"/>
          <w:szCs w:val="28"/>
        </w:rPr>
        <w:t xml:space="preserve">and </w:t>
      </w:r>
      <w:proofErr w:type="spellStart"/>
      <w:r>
        <w:rPr>
          <w:rFonts w:asciiTheme="minorHAnsi" w:eastAsiaTheme="minorEastAsia" w:hAnsiTheme="minorHAnsi" w:cstheme="minorHAnsi"/>
          <w:color w:val="000000" w:themeColor="text1"/>
          <w:sz w:val="28"/>
          <w:szCs w:val="28"/>
        </w:rPr>
        <w:t>RxQuAD</w:t>
      </w:r>
      <w:proofErr w:type="spellEnd"/>
      <w:r>
        <w:rPr>
          <w:rFonts w:asciiTheme="minorHAnsi" w:eastAsiaTheme="minorEastAsia" w:hAnsiTheme="minorHAnsi" w:cstheme="minorHAnsi"/>
          <w:color w:val="000000" w:themeColor="text1"/>
          <w:sz w:val="28"/>
          <w:szCs w:val="28"/>
        </w:rPr>
        <w:t xml:space="preserve"> are proposed to reduce redundancy on the aspect levels</w:t>
      </w:r>
      <w:r>
        <w:rPr>
          <w:rFonts w:asciiTheme="minorHAnsi" w:eastAsiaTheme="minorEastAsia" w:hAnsiTheme="minorHAnsi" w:cstheme="minorHAnsi" w:hint="eastAsia"/>
          <w:color w:val="000000" w:themeColor="text1"/>
          <w:sz w:val="28"/>
          <w:szCs w:val="28"/>
        </w:rPr>
        <w:t xml:space="preserve"> </w:t>
      </w:r>
      <w:r w:rsidR="00537DF8">
        <w:rPr>
          <w:rFonts w:asciiTheme="minorHAnsi" w:eastAsiaTheme="minorEastAsia" w:hAnsiTheme="minorHAnsi" w:cstheme="minorHAnsi" w:hint="eastAsia"/>
          <w:color w:val="000000" w:themeColor="text1"/>
          <w:sz w:val="28"/>
          <w:szCs w:val="28"/>
        </w:rPr>
        <w:t>(</w:t>
      </w:r>
      <w:proofErr w:type="spellStart"/>
      <w:r>
        <w:rPr>
          <w:rFonts w:asciiTheme="minorHAnsi" w:eastAsiaTheme="minorEastAsia" w:hAnsiTheme="minorHAnsi" w:cstheme="minorHAnsi"/>
          <w:color w:val="000000" w:themeColor="text1"/>
          <w:sz w:val="28"/>
          <w:szCs w:val="28"/>
        </w:rPr>
        <w:t>Agrawal</w:t>
      </w:r>
      <w:proofErr w:type="spellEnd"/>
      <w:r>
        <w:rPr>
          <w:rFonts w:asciiTheme="minorHAnsi" w:eastAsiaTheme="minorEastAsia" w:hAnsiTheme="minorHAnsi" w:cstheme="minorHAnsi"/>
          <w:color w:val="000000" w:themeColor="text1"/>
          <w:sz w:val="28"/>
          <w:szCs w:val="28"/>
        </w:rPr>
        <w:t xml:space="preserve"> et al. (2009)</w:t>
      </w:r>
      <w:proofErr w:type="gramStart"/>
      <w:r>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Santos</w:t>
      </w:r>
      <w:proofErr w:type="gramEnd"/>
      <w:r>
        <w:rPr>
          <w:rFonts w:asciiTheme="minorHAnsi" w:eastAsiaTheme="minorEastAsia" w:hAnsiTheme="minorHAnsi" w:cstheme="minorHAnsi"/>
          <w:color w:val="000000" w:themeColor="text1"/>
          <w:sz w:val="28"/>
          <w:szCs w:val="28"/>
        </w:rPr>
        <w:t xml:space="preserve"> et al. (2010)</w:t>
      </w:r>
      <w:r>
        <w:rPr>
          <w:rFonts w:asciiTheme="minorHAnsi" w:eastAsiaTheme="minorEastAsia" w:hAnsiTheme="minorHAnsi" w:cstheme="minorHAnsi" w:hint="eastAsia"/>
          <w:color w:val="000000" w:themeColor="text1"/>
          <w:sz w:val="28"/>
          <w:szCs w:val="28"/>
        </w:rPr>
        <w:t xml:space="preserve">; </w:t>
      </w:r>
      <w:r>
        <w:rPr>
          <w:rFonts w:asciiTheme="minorHAnsi" w:eastAsiaTheme="minorEastAsia" w:hAnsiTheme="minorHAnsi" w:cstheme="minorHAnsi"/>
          <w:color w:val="000000" w:themeColor="text1"/>
          <w:sz w:val="28"/>
          <w:szCs w:val="28"/>
        </w:rPr>
        <w:t>Vargas et al. (2012)</w:t>
      </w:r>
      <w:r w:rsidR="00537DF8">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These methods select documents that cover more novel aspects. The PM-1 and PM-2</w:t>
      </w:r>
      <w:r>
        <w:rPr>
          <w:rFonts w:asciiTheme="minorHAnsi" w:eastAsiaTheme="minorEastAsia" w:hAnsiTheme="minorHAnsi" w:cstheme="minorHAnsi" w:hint="eastAsia"/>
          <w:color w:val="000000" w:themeColor="text1"/>
          <w:sz w:val="28"/>
          <w:szCs w:val="28"/>
        </w:rPr>
        <w:t xml:space="preserve"> </w:t>
      </w:r>
      <w:r>
        <w:rPr>
          <w:rFonts w:asciiTheme="minorHAnsi" w:eastAsiaTheme="minorEastAsia" w:hAnsiTheme="minorHAnsi" w:cstheme="minorHAnsi"/>
          <w:color w:val="000000" w:themeColor="text1"/>
          <w:sz w:val="28"/>
          <w:szCs w:val="28"/>
        </w:rPr>
        <w:t>models pay more attention to maintain the proportionality of aspects</w:t>
      </w:r>
      <w:r>
        <w:rPr>
          <w:rFonts w:asciiTheme="minorHAnsi" w:eastAsiaTheme="minorEastAsia" w:hAnsiTheme="minorHAnsi" w:cstheme="minorHAnsi" w:hint="eastAsia"/>
          <w:color w:val="000000" w:themeColor="text1"/>
          <w:sz w:val="28"/>
          <w:szCs w:val="28"/>
        </w:rPr>
        <w:t xml:space="preserve"> </w:t>
      </w:r>
      <w:r w:rsidR="00C3750D">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Dang &amp; Croft (2012)</w:t>
      </w:r>
      <w:r w:rsidR="00C3750D">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They produce the ranked result according to the proportionality of aspects. Intrinsic diversity products a series of successor queries to figure out the appropriate content to cover</w:t>
      </w:r>
      <w:r>
        <w:rPr>
          <w:rFonts w:asciiTheme="minorHAnsi" w:eastAsiaTheme="minorEastAsia" w:hAnsiTheme="minorHAnsi" w:cstheme="minorHAnsi" w:hint="eastAsia"/>
          <w:color w:val="000000" w:themeColor="text1"/>
          <w:sz w:val="28"/>
          <w:szCs w:val="28"/>
        </w:rPr>
        <w:t xml:space="preserve"> </w:t>
      </w:r>
      <w:r w:rsidR="00811659">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Raman et al. (2013</w:t>
      </w:r>
      <w:r>
        <w:rPr>
          <w:rFonts w:asciiTheme="minorHAnsi" w:eastAsiaTheme="minorEastAsia" w:hAnsiTheme="minorHAnsi" w:cstheme="minorHAnsi" w:hint="eastAsia"/>
          <w:color w:val="000000" w:themeColor="text1"/>
          <w:sz w:val="28"/>
          <w:szCs w:val="28"/>
        </w:rPr>
        <w:t>)</w:t>
      </w:r>
      <w:r w:rsidR="00811659">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Wang et al</w:t>
      </w:r>
      <w:r>
        <w:rPr>
          <w:rFonts w:asciiTheme="minorHAnsi" w:eastAsiaTheme="minorEastAsia" w:hAnsiTheme="minorHAnsi" w:cstheme="minorHAnsi" w:hint="eastAsia"/>
          <w:color w:val="000000" w:themeColor="text1"/>
          <w:sz w:val="28"/>
          <w:szCs w:val="28"/>
        </w:rPr>
        <w:t xml:space="preserve">. </w:t>
      </w:r>
      <w:r>
        <w:rPr>
          <w:rFonts w:asciiTheme="minorHAnsi" w:eastAsiaTheme="minorEastAsia" w:hAnsiTheme="minorHAnsi" w:cstheme="minorHAnsi"/>
          <w:color w:val="000000" w:themeColor="text1"/>
          <w:sz w:val="28"/>
          <w:szCs w:val="28"/>
        </w:rPr>
        <w:t>think the aspects underlying the query should be hierarchical, and propose some hierarchical measures to find the relationships among aspects</w:t>
      </w:r>
      <w:r>
        <w:rPr>
          <w:rFonts w:asciiTheme="minorHAnsi" w:eastAsiaTheme="minorEastAsia" w:hAnsiTheme="minorHAnsi" w:cstheme="minorHAnsi" w:hint="eastAsia"/>
          <w:color w:val="000000" w:themeColor="text1"/>
          <w:sz w:val="28"/>
          <w:szCs w:val="28"/>
        </w:rPr>
        <w:t xml:space="preserve"> </w:t>
      </w:r>
      <w:r w:rsidR="00D657CC">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Wang et al. (2016)</w:t>
      </w:r>
      <w:r w:rsidR="00D657CC">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To conclude, all existing explicit approaches are unsupervised, and the values of parameters need to be tuned by the experiment repeatedly without intention, causing a time-consuming optimizing problem to find the most suitable parameters.</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hint="eastAsia"/>
          <w:color w:val="000000" w:themeColor="text1"/>
          <w:sz w:val="28"/>
          <w:szCs w:val="28"/>
        </w:rPr>
        <w:t xml:space="preserve">Our approach also accounts for the aspects of a query in an explicit way. However, differently from the existing approaches, we use a learnable process to identify features from documents by Markov Random Field. It is other than using structural SVM to learn to identify a document subset with maximum word coverage </w:t>
      </w:r>
      <w:r w:rsidR="00BF3531">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hint="eastAsia"/>
          <w:color w:val="000000" w:themeColor="text1"/>
          <w:sz w:val="28"/>
          <w:szCs w:val="28"/>
        </w:rPr>
        <w:t>Zhu et al. (2014)</w:t>
      </w:r>
      <w:r w:rsidR="00BF3531">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hint="eastAsia"/>
          <w:color w:val="000000" w:themeColor="text1"/>
          <w:sz w:val="28"/>
          <w:szCs w:val="28"/>
        </w:rPr>
        <w:t>. They just learn the maximum word coverage and do not mine the aspects underlying the query. Besides, we redefine the diversity function and derive our loss function as the likelihood loss of ground truth generation to resolve this bidirectional optimization problem.</w:t>
      </w:r>
    </w:p>
    <w:p w:rsidR="00C52864" w:rsidRDefault="00C52864">
      <w:pPr>
        <w:pStyle w:val="HTML"/>
        <w:spacing w:beforeLines="50" w:before="156" w:line="0" w:lineRule="atLeast"/>
        <w:jc w:val="both"/>
        <w:rPr>
          <w:rFonts w:asciiTheme="minorHAnsi" w:eastAsiaTheme="minorEastAsia" w:hAnsiTheme="minorHAnsi" w:cstheme="minorHAnsi"/>
          <w:color w:val="000000" w:themeColor="text1"/>
          <w:sz w:val="28"/>
          <w:szCs w:val="28"/>
        </w:rPr>
      </w:pPr>
    </w:p>
    <w:p w:rsidR="00C52864" w:rsidRDefault="004665A6">
      <w:pPr>
        <w:pStyle w:val="HTML"/>
        <w:spacing w:beforeLines="50" w:before="156" w:line="0" w:lineRule="atLeast"/>
        <w:jc w:val="both"/>
        <w:rPr>
          <w:rFonts w:asciiTheme="minorHAnsi" w:eastAsia="Yu Gothic UI" w:hAnsiTheme="minorHAnsi" w:cstheme="minorHAnsi"/>
          <w:color w:val="000000" w:themeColor="text1"/>
          <w:sz w:val="28"/>
          <w:szCs w:val="28"/>
        </w:rPr>
      </w:pPr>
      <w:r>
        <w:rPr>
          <w:rFonts w:asciiTheme="minorHAnsi" w:eastAsia="Yu Gothic UI" w:hAnsiTheme="minorHAnsi" w:cstheme="minorHAnsi"/>
          <w:color w:val="000000" w:themeColor="text1"/>
          <w:sz w:val="28"/>
          <w:szCs w:val="28"/>
        </w:rPr>
        <w:t>Comment</w:t>
      </w:r>
      <w:r>
        <w:rPr>
          <w:rFonts w:asciiTheme="minorHAnsi" w:eastAsiaTheme="minorEastAsia" w:hAnsiTheme="minorHAnsi" w:cstheme="minorHAnsi"/>
          <w:color w:val="000000" w:themeColor="text1"/>
          <w:sz w:val="28"/>
          <w:szCs w:val="28"/>
        </w:rPr>
        <w:t xml:space="preserve"> 3: </w:t>
      </w:r>
      <w:r>
        <w:rPr>
          <w:rFonts w:asciiTheme="minorHAnsi" w:eastAsiaTheme="minorEastAsia" w:hAnsiTheme="minorHAnsi" w:cstheme="minorHAnsi" w:hint="eastAsia"/>
          <w:color w:val="000000" w:themeColor="text1"/>
          <w:sz w:val="28"/>
          <w:szCs w:val="28"/>
        </w:rPr>
        <w:t xml:space="preserve">Continuing with novelty, I am not sure about the differences of </w:t>
      </w:r>
      <w:r>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hint="eastAsia"/>
          <w:color w:val="000000" w:themeColor="text1"/>
          <w:sz w:val="28"/>
          <w:szCs w:val="28"/>
        </w:rPr>
        <w:t xml:space="preserve">3.2 with </w:t>
      </w:r>
      <w:proofErr w:type="spellStart"/>
      <w:r>
        <w:rPr>
          <w:rFonts w:asciiTheme="minorHAnsi" w:eastAsiaTheme="minorEastAsia" w:hAnsiTheme="minorHAnsi" w:cstheme="minorHAnsi" w:hint="eastAsia"/>
          <w:color w:val="000000" w:themeColor="text1"/>
          <w:sz w:val="28"/>
          <w:szCs w:val="28"/>
        </w:rPr>
        <w:t>xQuAD</w:t>
      </w:r>
      <w:proofErr w:type="spellEnd"/>
      <w:r>
        <w:rPr>
          <w:rFonts w:asciiTheme="minorHAnsi" w:eastAsiaTheme="minorEastAsia" w:hAnsiTheme="minorHAnsi" w:cstheme="minorHAnsi" w:hint="eastAsia"/>
          <w:color w:val="000000" w:themeColor="text1"/>
          <w:sz w:val="28"/>
          <w:szCs w:val="28"/>
        </w:rPr>
        <w:t xml:space="preserve">. Authors cite of course Santos et al., 2010, but it is not clear how original is this first stage of their approach. Is it all about the </w:t>
      </w:r>
      <w:proofErr w:type="gramStart"/>
      <w:r>
        <w:rPr>
          <w:rFonts w:asciiTheme="minorHAnsi" w:eastAsiaTheme="minorEastAsia" w:hAnsiTheme="minorHAnsi" w:cstheme="minorHAnsi" w:hint="eastAsia"/>
          <w:color w:val="000000" w:themeColor="text1"/>
          <w:sz w:val="28"/>
          <w:szCs w:val="28"/>
        </w:rPr>
        <w:t>use of MRF of there are</w:t>
      </w:r>
      <w:proofErr w:type="gramEnd"/>
      <w:r>
        <w:rPr>
          <w:rFonts w:asciiTheme="minorHAnsi" w:eastAsiaTheme="minorEastAsia" w:hAnsiTheme="minorHAnsi" w:cstheme="minorHAnsi" w:hint="eastAsia"/>
          <w:color w:val="000000" w:themeColor="text1"/>
          <w:sz w:val="28"/>
          <w:szCs w:val="28"/>
        </w:rPr>
        <w:t xml:space="preserve"> more? In addition, there are several works that have proposed MRF for feature extraction, so I'm not confident about the novelty here</w:t>
      </w:r>
      <w:r>
        <w:rPr>
          <w:rFonts w:asciiTheme="minorHAnsi" w:eastAsia="Yu Gothic UI" w:hAnsiTheme="minorHAnsi" w:cstheme="minorHAnsi"/>
          <w:color w:val="000000" w:themeColor="text1"/>
          <w:sz w:val="28"/>
          <w:szCs w:val="28"/>
        </w:rPr>
        <w:t>.</w:t>
      </w:r>
    </w:p>
    <w:p w:rsidR="00C52864" w:rsidRDefault="004665A6">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Answer 3: </w:t>
      </w:r>
      <w:proofErr w:type="spellStart"/>
      <w:r>
        <w:rPr>
          <w:rFonts w:asciiTheme="minorHAnsi" w:hAnsiTheme="minorHAnsi" w:cstheme="minorHAnsi"/>
          <w:color w:val="000000" w:themeColor="text1"/>
          <w:sz w:val="28"/>
          <w:szCs w:val="28"/>
        </w:rPr>
        <w:t>xQuAD</w:t>
      </w:r>
      <w:proofErr w:type="spellEnd"/>
      <w:r>
        <w:rPr>
          <w:rFonts w:asciiTheme="minorHAnsi" w:hAnsiTheme="minorHAnsi" w:cstheme="minorHAnsi"/>
          <w:color w:val="000000" w:themeColor="text1"/>
          <w:sz w:val="28"/>
          <w:szCs w:val="28"/>
        </w:rPr>
        <w:t xml:space="preserve"> is a greedy approximation. It sequentially selects the “local-best” document as each step. In this pape</w:t>
      </w:r>
      <w:bookmarkStart w:id="0" w:name="_GoBack"/>
      <w:bookmarkEnd w:id="0"/>
      <w:r>
        <w:rPr>
          <w:rFonts w:asciiTheme="minorHAnsi" w:hAnsiTheme="minorHAnsi" w:cstheme="minorHAnsi"/>
          <w:color w:val="000000" w:themeColor="text1"/>
          <w:sz w:val="28"/>
          <w:szCs w:val="28"/>
        </w:rPr>
        <w:t xml:space="preserve">r, we redefine the </w:t>
      </w:r>
      <w:r>
        <w:rPr>
          <w:rFonts w:asciiTheme="minorHAnsi" w:hAnsiTheme="minorHAnsi" w:cstheme="minorHAnsi"/>
          <w:color w:val="000000" w:themeColor="text1"/>
          <w:sz w:val="28"/>
          <w:szCs w:val="28"/>
        </w:rPr>
        <w:lastRenderedPageBreak/>
        <w:t xml:space="preserve">diversity function and </w:t>
      </w:r>
      <w:r>
        <w:rPr>
          <w:rFonts w:asciiTheme="minorHAnsi" w:hAnsiTheme="minorHAnsi" w:cstheme="minorHAnsi" w:hint="eastAsia"/>
          <w:color w:val="000000" w:themeColor="text1"/>
          <w:sz w:val="28"/>
          <w:szCs w:val="28"/>
        </w:rPr>
        <w:t>find</w:t>
      </w:r>
      <w:r>
        <w:rPr>
          <w:rFonts w:asciiTheme="minorHAnsi" w:hAnsiTheme="minorHAnsi" w:cstheme="minorHAnsi"/>
          <w:color w:val="000000" w:themeColor="text1"/>
          <w:sz w:val="28"/>
          <w:szCs w:val="28"/>
        </w:rPr>
        <w:t xml:space="preserve"> a learnable process to determine the values of parameters</w:t>
      </w:r>
      <w:r>
        <w:rPr>
          <w:rFonts w:asciiTheme="minorHAnsi" w:hAnsiTheme="minorHAnsi" w:cstheme="minorHAnsi" w:hint="eastAsia"/>
          <w:color w:val="000000" w:themeColor="text1"/>
          <w:sz w:val="28"/>
          <w:szCs w:val="28"/>
        </w:rPr>
        <w:t>. That is novelty</w:t>
      </w:r>
      <w:r>
        <w:rPr>
          <w:rFonts w:asciiTheme="minorHAnsi" w:hAnsiTheme="minorHAnsi" w:cstheme="minorHAnsi"/>
          <w:color w:val="000000" w:themeColor="text1"/>
          <w:sz w:val="28"/>
          <w:szCs w:val="28"/>
        </w:rPr>
        <w:t>. The detail description is shown in Section 3.2, Page 5 as follows:</w:t>
      </w:r>
    </w:p>
    <w:p w:rsidR="00C52864" w:rsidRDefault="004665A6">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Traditional topic diversity model</w:t>
      </w:r>
      <w:r>
        <w:rPr>
          <w:rFonts w:asciiTheme="minorHAnsi" w:hAnsiTheme="minorHAnsi" w:cstheme="minorHAnsi" w:hint="eastAsia"/>
          <w:color w:val="000000" w:themeColor="text1"/>
          <w:sz w:val="28"/>
          <w:szCs w:val="28"/>
        </w:rPr>
        <w:t xml:space="preserve"> </w:t>
      </w:r>
      <w:r>
        <w:rPr>
          <w:rFonts w:asciiTheme="minorHAnsi" w:hAnsiTheme="minorHAnsi" w:cstheme="minorHAnsi"/>
          <w:color w:val="000000" w:themeColor="text1"/>
          <w:sz w:val="28"/>
          <w:szCs w:val="28"/>
        </w:rPr>
        <w:t>is a greedy approximation</w:t>
      </w:r>
      <w:r>
        <w:rPr>
          <w:rFonts w:asciiTheme="minorHAnsi" w:hAnsiTheme="minorHAnsi" w:cstheme="minorHAnsi" w:hint="eastAsia"/>
          <w:color w:val="000000" w:themeColor="text1"/>
          <w:sz w:val="28"/>
          <w:szCs w:val="28"/>
        </w:rPr>
        <w:t xml:space="preserve"> </w:t>
      </w:r>
      <w:r>
        <w:rPr>
          <w:rFonts w:asciiTheme="minorHAnsi" w:hAnsiTheme="minorHAnsi" w:cstheme="minorHAnsi"/>
          <w:color w:val="000000" w:themeColor="text1"/>
          <w:sz w:val="28"/>
          <w:szCs w:val="28"/>
        </w:rPr>
        <w:t>Santos et al. (2010</w:t>
      </w:r>
      <w:r>
        <w:rPr>
          <w:rFonts w:asciiTheme="minorHAnsi" w:hAnsiTheme="minorHAnsi" w:cstheme="minorHAnsi" w:hint="eastAsia"/>
          <w:color w:val="000000" w:themeColor="text1"/>
          <w:sz w:val="28"/>
          <w:szCs w:val="28"/>
        </w:rPr>
        <w:t>)</w:t>
      </w:r>
      <w:r>
        <w:rPr>
          <w:rFonts w:asciiTheme="minorHAnsi" w:hAnsiTheme="minorHAnsi" w:cstheme="minorHAnsi"/>
          <w:color w:val="000000" w:themeColor="text1"/>
          <w:sz w:val="28"/>
          <w:szCs w:val="28"/>
        </w:rPr>
        <w:t>. It sequentially selects the “local-best” document from the candidate document set. The original function is formalized as follows:</w:t>
      </w:r>
    </w:p>
    <w:p w:rsidR="00C52864" w:rsidRDefault="004665A6">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position w:val="-32"/>
        </w:rPr>
        <w:object w:dxaOrig="5330" w:dyaOrig="600">
          <v:shape id="_x0000_i1032" type="#_x0000_t75" style="width:266.5pt;height:29.9pt" o:ole="">
            <v:imagedata r:id="rId21" o:title=""/>
          </v:shape>
          <o:OLEObject Type="Embed" ProgID="Equation.DSMT4" ShapeID="_x0000_i1032" DrawAspect="Content" ObjectID="_1579726050" r:id="rId22"/>
        </w:object>
      </w:r>
      <w:r>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position w:val="-30"/>
        </w:rPr>
        <w:t xml:space="preserve">            </w:t>
      </w:r>
      <w:r>
        <w:rPr>
          <w:rFonts w:asciiTheme="minorHAnsi" w:hAnsiTheme="minorHAnsi" w:cstheme="minorHAnsi"/>
          <w:color w:val="000000" w:themeColor="text1"/>
          <w:sz w:val="28"/>
          <w:szCs w:val="28"/>
        </w:rPr>
        <w:t xml:space="preserve"> (2)</w:t>
      </w:r>
    </w:p>
    <w:p w:rsidR="00C52864" w:rsidRDefault="004665A6">
      <w:pPr>
        <w:pStyle w:val="HTML"/>
        <w:spacing w:beforeLines="50" w:before="156" w:line="0" w:lineRule="atLeast"/>
        <w:jc w:val="both"/>
        <w:rPr>
          <w:rFonts w:asciiTheme="minorHAnsi" w:hAnsiTheme="minorHAnsi" w:cstheme="minorHAnsi"/>
          <w:color w:val="000000" w:themeColor="text1"/>
          <w:sz w:val="28"/>
          <w:szCs w:val="28"/>
        </w:rPr>
      </w:pPr>
      <w:proofErr w:type="gramStart"/>
      <w:r>
        <w:rPr>
          <w:rFonts w:asciiTheme="minorHAnsi" w:hAnsiTheme="minorHAnsi" w:cstheme="minorHAnsi"/>
          <w:color w:val="000000" w:themeColor="text1"/>
          <w:sz w:val="28"/>
          <w:szCs w:val="28"/>
        </w:rPr>
        <w:t>where</w:t>
      </w:r>
      <w:proofErr w:type="gramEnd"/>
      <w:r>
        <w:rPr>
          <w:rFonts w:asciiTheme="minorHAnsi" w:hAnsiTheme="minorHAnsi" w:cstheme="minorHAnsi"/>
          <w:color w:val="000000" w:themeColor="text1"/>
          <w:position w:val="-6"/>
        </w:rPr>
        <w:object w:dxaOrig="220" w:dyaOrig="290">
          <v:shape id="_x0000_i1033" type="#_x0000_t75" style="width:11.2pt;height:14.5pt" o:ole="">
            <v:imagedata r:id="rId23" o:title=""/>
          </v:shape>
          <o:OLEObject Type="Embed" ProgID="Equation.DSMT4" ShapeID="_x0000_i1033" DrawAspect="Content" ObjectID="_1579726051" r:id="rId24"/>
        </w:object>
      </w:r>
      <w:r>
        <w:rPr>
          <w:rFonts w:asciiTheme="minorHAnsi" w:hAnsiTheme="minorHAnsi" w:cstheme="minorHAnsi"/>
          <w:color w:val="000000" w:themeColor="text1"/>
          <w:sz w:val="28"/>
          <w:szCs w:val="28"/>
        </w:rPr>
        <w:t>denotes for the current document to be considered in the sequential process,</w:t>
      </w:r>
      <w:r>
        <w:rPr>
          <w:rFonts w:asciiTheme="minorHAnsi" w:hAnsiTheme="minorHAnsi" w:cstheme="minorHAnsi"/>
          <w:color w:val="000000" w:themeColor="text1"/>
          <w:position w:val="-6"/>
        </w:rPr>
        <w:object w:dxaOrig="220" w:dyaOrig="330">
          <v:shape id="_x0000_i1034" type="#_x0000_t75" style="width:11.2pt;height:16.35pt" o:ole="">
            <v:imagedata r:id="rId25" o:title=""/>
          </v:shape>
          <o:OLEObject Type="Embed" ProgID="Equation.DSMT4" ShapeID="_x0000_i1034" DrawAspect="Content" ObjectID="_1579726052" r:id="rId26"/>
        </w:object>
      </w:r>
      <w:r>
        <w:rPr>
          <w:rFonts w:asciiTheme="minorHAnsi" w:hAnsiTheme="minorHAnsi" w:cstheme="minorHAnsi"/>
          <w:color w:val="000000" w:themeColor="text1"/>
          <w:sz w:val="28"/>
          <w:szCs w:val="28"/>
        </w:rPr>
        <w:t xml:space="preserve">denotes for the unselected document set (equal to the </w:t>
      </w:r>
      <w:r>
        <w:rPr>
          <w:rFonts w:asciiTheme="minorHAnsi" w:hAnsiTheme="minorHAnsi" w:cstheme="minorHAnsi"/>
          <w:color w:val="000000" w:themeColor="text1"/>
          <w:position w:val="-6"/>
        </w:rPr>
        <w:object w:dxaOrig="550" w:dyaOrig="290">
          <v:shape id="_x0000_i1035" type="#_x0000_t75" style="width:27.6pt;height:14.5pt" o:ole="">
            <v:imagedata r:id="rId27" o:title=""/>
          </v:shape>
          <o:OLEObject Type="Embed" ProgID="Equation.DSMT4" ShapeID="_x0000_i1035" DrawAspect="Content" ObjectID="_1579726053" r:id="rId28"/>
        </w:object>
      </w:r>
      <w:r>
        <w:rPr>
          <w:rFonts w:asciiTheme="minorHAnsi" w:hAnsiTheme="minorHAnsi" w:cstheme="minorHAnsi"/>
          <w:color w:val="000000" w:themeColor="text1"/>
          <w:sz w:val="28"/>
          <w:szCs w:val="28"/>
        </w:rPr>
        <w:t xml:space="preserve">in Fig. (1)), </w:t>
      </w:r>
      <w:r>
        <w:rPr>
          <w:rFonts w:asciiTheme="minorHAnsi" w:hAnsiTheme="minorHAnsi" w:cstheme="minorHAnsi"/>
          <w:color w:val="000000" w:themeColor="text1"/>
          <w:position w:val="-10"/>
        </w:rPr>
        <w:object w:dxaOrig="210" w:dyaOrig="250">
          <v:shape id="_x0000_i1036" type="#_x0000_t75" style="width:10.3pt;height:12.6pt" o:ole="">
            <v:imagedata r:id="rId29" o:title=""/>
          </v:shape>
          <o:OLEObject Type="Embed" ProgID="Equation.DSMT4" ShapeID="_x0000_i1036" DrawAspect="Content" ObjectID="_1579726054" r:id="rId30"/>
        </w:object>
      </w:r>
      <w:r>
        <w:rPr>
          <w:rFonts w:asciiTheme="minorHAnsi" w:hAnsiTheme="minorHAnsi" w:cstheme="minorHAnsi"/>
          <w:color w:val="000000" w:themeColor="text1"/>
          <w:position w:val="-10"/>
        </w:rPr>
        <w:t xml:space="preserve"> </w:t>
      </w:r>
      <w:r>
        <w:rPr>
          <w:rFonts w:asciiTheme="minorHAnsi" w:hAnsiTheme="minorHAnsi" w:cstheme="minorHAnsi"/>
          <w:color w:val="000000" w:themeColor="text1"/>
          <w:sz w:val="28"/>
          <w:szCs w:val="28"/>
        </w:rPr>
        <w:t>denotes for the query,</w:t>
      </w:r>
      <w:r>
        <w:rPr>
          <w:rFonts w:asciiTheme="minorHAnsi" w:hAnsiTheme="minorHAnsi" w:cstheme="minorHAnsi"/>
          <w:color w:val="000000" w:themeColor="text1"/>
          <w:position w:val="-6"/>
        </w:rPr>
        <w:object w:dxaOrig="220" w:dyaOrig="290">
          <v:shape id="_x0000_i1037" type="#_x0000_t75" style="width:11.2pt;height:14.5pt" o:ole="">
            <v:imagedata r:id="rId31" o:title=""/>
          </v:shape>
          <o:OLEObject Type="Embed" ProgID="Equation.DSMT4" ShapeID="_x0000_i1037" DrawAspect="Content" ObjectID="_1579726055" r:id="rId32"/>
        </w:object>
      </w:r>
      <w:r>
        <w:rPr>
          <w:rFonts w:asciiTheme="minorHAnsi" w:hAnsiTheme="minorHAnsi" w:cstheme="minorHAnsi"/>
          <w:color w:val="000000" w:themeColor="text1"/>
          <w:position w:val="-6"/>
        </w:rPr>
        <w:t xml:space="preserve"> </w:t>
      </w:r>
      <w:r>
        <w:rPr>
          <w:rFonts w:asciiTheme="minorHAnsi" w:hAnsiTheme="minorHAnsi" w:cstheme="minorHAnsi"/>
          <w:color w:val="000000" w:themeColor="text1"/>
          <w:sz w:val="28"/>
          <w:szCs w:val="28"/>
        </w:rPr>
        <w:t>is a balance parameter for a trade-off between relevance and diversity</w:t>
      </w:r>
      <w:proofErr w:type="gramStart"/>
      <w:r>
        <w:rPr>
          <w:rFonts w:asciiTheme="minorHAnsi" w:hAnsiTheme="minorHAnsi" w:cstheme="minorHAnsi"/>
          <w:color w:val="000000" w:themeColor="text1"/>
          <w:sz w:val="28"/>
          <w:szCs w:val="28"/>
        </w:rPr>
        <w:t>,</w:t>
      </w:r>
      <w:proofErr w:type="gramEnd"/>
      <w:r>
        <w:rPr>
          <w:rFonts w:asciiTheme="minorHAnsi" w:hAnsiTheme="minorHAnsi" w:cstheme="minorHAnsi"/>
          <w:color w:val="000000" w:themeColor="text1"/>
          <w:position w:val="-12"/>
        </w:rPr>
        <w:object w:dxaOrig="240" w:dyaOrig="360">
          <v:shape id="_x0000_i1038" type="#_x0000_t75" style="width:12.15pt;height:18.25pt" o:ole="">
            <v:imagedata r:id="rId33" o:title=""/>
          </v:shape>
          <o:OLEObject Type="Embed" ProgID="Equation.DSMT4" ShapeID="_x0000_i1038" DrawAspect="Content" ObjectID="_1579726056" r:id="rId34"/>
        </w:object>
      </w:r>
      <w:r>
        <w:rPr>
          <w:rFonts w:asciiTheme="minorHAnsi" w:hAnsiTheme="minorHAnsi" w:cstheme="minorHAnsi"/>
          <w:color w:val="000000" w:themeColor="text1"/>
          <w:sz w:val="28"/>
          <w:szCs w:val="28"/>
        </w:rPr>
        <w:t>denotes for the aspects underlying the query</w:t>
      </w:r>
      <w:r>
        <w:rPr>
          <w:rFonts w:asciiTheme="minorHAnsi" w:hAnsiTheme="minorHAnsi" w:cstheme="minorHAnsi"/>
          <w:color w:val="000000" w:themeColor="text1"/>
          <w:position w:val="-10"/>
        </w:rPr>
        <w:object w:dxaOrig="210" w:dyaOrig="250">
          <v:shape id="_x0000_i1039" type="#_x0000_t75" style="width:10.3pt;height:12.6pt" o:ole="">
            <v:imagedata r:id="rId35" o:title=""/>
          </v:shape>
          <o:OLEObject Type="Embed" ProgID="Equation.DSMT4" ShapeID="_x0000_i1039" DrawAspect="Content" ObjectID="_1579726057" r:id="rId36"/>
        </w:object>
      </w:r>
      <w:r>
        <w:rPr>
          <w:rFonts w:asciiTheme="minorHAnsi" w:hAnsiTheme="minorHAnsi" w:cstheme="minorHAnsi"/>
          <w:color w:val="000000" w:themeColor="text1"/>
          <w:sz w:val="28"/>
          <w:szCs w:val="28"/>
        </w:rPr>
        <w:t xml:space="preserve">. </w:t>
      </w:r>
    </w:p>
    <w:p w:rsidR="00C52864" w:rsidRDefault="004665A6">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As for Eq. (2), the left part corresponds to the relevance score and the right part corresponds to the diversity score. We look forward to redefine the estimation of diversity score</w:t>
      </w:r>
      <w:r>
        <w:rPr>
          <w:rFonts w:asciiTheme="minorHAnsi" w:hAnsiTheme="minorHAnsi" w:cstheme="minorHAnsi"/>
          <w:color w:val="000000" w:themeColor="text1"/>
          <w:position w:val="-12"/>
        </w:rPr>
        <w:object w:dxaOrig="850" w:dyaOrig="400">
          <v:shape id="_x0000_i1040" type="#_x0000_t75" style="width:42.55pt;height:20.1pt" o:ole="">
            <v:imagedata r:id="rId37" o:title=""/>
          </v:shape>
          <o:OLEObject Type="Embed" ProgID="Equation.DSMT4" ShapeID="_x0000_i1040" DrawAspect="Content" ObjectID="_1579726058" r:id="rId38"/>
        </w:object>
      </w:r>
      <w:r>
        <w:rPr>
          <w:rFonts w:asciiTheme="minorHAnsi" w:hAnsiTheme="minorHAnsi" w:cstheme="minorHAnsi"/>
          <w:color w:val="000000" w:themeColor="text1"/>
          <w:sz w:val="28"/>
          <w:szCs w:val="28"/>
        </w:rPr>
        <w:t>. According to the conditional probabilistic formula, the task can be formalized as follows:</w:t>
      </w:r>
    </w:p>
    <w:p w:rsidR="00C52864" w:rsidRDefault="004665A6">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position w:val="-30"/>
        </w:rPr>
        <w:object w:dxaOrig="3120" w:dyaOrig="740">
          <v:shape id="_x0000_i1041" type="#_x0000_t75" style="width:156.15pt;height:36.95pt" o:ole="">
            <v:imagedata r:id="rId39" o:title=""/>
          </v:shape>
          <o:OLEObject Type="Embed" ProgID="Equation.DSMT4" ShapeID="_x0000_i1041" DrawAspect="Content" ObjectID="_1579726059" r:id="rId40"/>
        </w:object>
      </w:r>
      <w:r>
        <w:rPr>
          <w:rFonts w:asciiTheme="minorHAnsi" w:hAnsiTheme="minorHAnsi" w:cstheme="minorHAnsi"/>
          <w:color w:val="000000" w:themeColor="text1"/>
          <w:sz w:val="28"/>
          <w:szCs w:val="28"/>
        </w:rPr>
        <w:t xml:space="preserve">         (3)</w:t>
      </w:r>
    </w:p>
    <w:p w:rsidR="00C52864" w:rsidRDefault="004665A6">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Where</w:t>
      </w:r>
      <w:r>
        <w:rPr>
          <w:rFonts w:asciiTheme="minorHAnsi" w:hAnsiTheme="minorHAnsi" w:cstheme="minorHAnsi"/>
          <w:color w:val="000000" w:themeColor="text1"/>
          <w:position w:val="-12"/>
        </w:rPr>
        <w:object w:dxaOrig="590" w:dyaOrig="360">
          <v:shape id="_x0000_i1042" type="#_x0000_t75" style="width:29.45pt;height:18.25pt" o:ole="">
            <v:imagedata r:id="rId41" o:title=""/>
          </v:shape>
          <o:OLEObject Type="Embed" ProgID="Equation.DSMT4" ShapeID="_x0000_i1042" DrawAspect="Content" ObjectID="_1579726060" r:id="rId42"/>
        </w:object>
      </w:r>
      <w:r>
        <w:rPr>
          <w:rFonts w:asciiTheme="minorHAnsi" w:hAnsiTheme="minorHAnsi" w:cstheme="minorHAnsi"/>
          <w:color w:val="000000" w:themeColor="text1"/>
          <w:sz w:val="28"/>
          <w:szCs w:val="28"/>
        </w:rPr>
        <w:t xml:space="preserve"> denotes the occurrence rate of aspects</w:t>
      </w:r>
      <w:r>
        <w:rPr>
          <w:rFonts w:asciiTheme="minorHAnsi" w:hAnsiTheme="minorHAnsi" w:cstheme="minorHAnsi"/>
          <w:color w:val="000000" w:themeColor="text1"/>
          <w:position w:val="-12"/>
        </w:rPr>
        <w:object w:dxaOrig="240" w:dyaOrig="360">
          <v:shape id="_x0000_i1043" type="#_x0000_t75" style="width:12.15pt;height:18.25pt" o:ole="">
            <v:imagedata r:id="rId33" o:title=""/>
          </v:shape>
          <o:OLEObject Type="Embed" ProgID="Equation.DSMT4" ShapeID="_x0000_i1043" DrawAspect="Content" ObjectID="_1579726061" r:id="rId43"/>
        </w:object>
      </w:r>
      <w:r>
        <w:rPr>
          <w:rFonts w:asciiTheme="minorHAnsi" w:hAnsiTheme="minorHAnsi" w:cstheme="minorHAnsi"/>
          <w:color w:val="000000" w:themeColor="text1"/>
          <w:sz w:val="28"/>
          <w:szCs w:val="28"/>
        </w:rPr>
        <w:t>corresponding to query</w:t>
      </w:r>
      <w:r>
        <w:rPr>
          <w:rFonts w:asciiTheme="minorHAnsi" w:hAnsiTheme="minorHAnsi" w:cstheme="minorHAnsi"/>
          <w:color w:val="000000" w:themeColor="text1"/>
          <w:position w:val="-10"/>
        </w:rPr>
        <w:object w:dxaOrig="210" w:dyaOrig="250">
          <v:shape id="_x0000_i1044" type="#_x0000_t75" style="width:10.3pt;height:12.6pt" o:ole="">
            <v:imagedata r:id="rId44" o:title=""/>
          </v:shape>
          <o:OLEObject Type="Embed" ProgID="Equation.DSMT4" ShapeID="_x0000_i1044" DrawAspect="Content" ObjectID="_1579726062" r:id="rId45"/>
        </w:object>
      </w:r>
      <w:r>
        <w:rPr>
          <w:rFonts w:asciiTheme="minorHAnsi" w:hAnsiTheme="minorHAnsi" w:cstheme="minorHAnsi"/>
          <w:color w:val="000000" w:themeColor="text1"/>
          <w:sz w:val="28"/>
          <w:szCs w:val="28"/>
        </w:rPr>
        <w:t xml:space="preserve">, which is usually regard to be normalized as </w:t>
      </w:r>
      <w:r>
        <w:rPr>
          <w:rFonts w:asciiTheme="minorHAnsi" w:hAnsiTheme="minorHAnsi" w:cstheme="minorHAnsi"/>
          <w:color w:val="000000" w:themeColor="text1"/>
          <w:position w:val="-6"/>
        </w:rPr>
        <w:object w:dxaOrig="430" w:dyaOrig="290">
          <v:shape id="_x0000_i1045" type="#_x0000_t75" style="width:21.5pt;height:14.5pt" o:ole="">
            <v:imagedata r:id="rId46" o:title=""/>
          </v:shape>
          <o:OLEObject Type="Embed" ProgID="Equation.DSMT4" ShapeID="_x0000_i1045" DrawAspect="Content" ObjectID="_1579726063" r:id="rId47"/>
        </w:object>
      </w:r>
      <w:r>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position w:val="-6"/>
        </w:rPr>
        <w:object w:dxaOrig="210" w:dyaOrig="220">
          <v:shape id="_x0000_i1046" type="#_x0000_t75" style="width:10.3pt;height:11.2pt" o:ole="">
            <v:imagedata r:id="rId48" o:title=""/>
          </v:shape>
          <o:OLEObject Type="Embed" ProgID="Equation.DSMT4" ShapeID="_x0000_i1046" DrawAspect="Content" ObjectID="_1579726064" r:id="rId49"/>
        </w:object>
      </w:r>
      <w:r>
        <w:rPr>
          <w:rFonts w:asciiTheme="minorHAnsi" w:hAnsiTheme="minorHAnsi" w:cstheme="minorHAnsi"/>
          <w:color w:val="000000" w:themeColor="text1"/>
          <w:sz w:val="28"/>
          <w:szCs w:val="28"/>
        </w:rPr>
        <w:t>denotes the number of aspects)</w:t>
      </w:r>
      <w:r>
        <w:rPr>
          <w:rFonts w:asciiTheme="minorHAnsi" w:hAnsiTheme="minorHAnsi" w:cstheme="minorHAnsi" w:hint="eastAsia"/>
          <w:color w:val="000000" w:themeColor="text1"/>
          <w:sz w:val="28"/>
          <w:szCs w:val="28"/>
        </w:rPr>
        <w:t xml:space="preserve"> </w:t>
      </w:r>
      <w:r>
        <w:rPr>
          <w:rFonts w:asciiTheme="minorHAnsi" w:hAnsiTheme="minorHAnsi" w:cstheme="minorHAnsi"/>
          <w:color w:val="000000" w:themeColor="text1"/>
          <w:sz w:val="28"/>
          <w:szCs w:val="28"/>
        </w:rPr>
        <w:t>Santos et al. (2010). Because the values of</w:t>
      </w:r>
      <w:r>
        <w:rPr>
          <w:rFonts w:asciiTheme="minorHAnsi" w:hAnsiTheme="minorHAnsi" w:cstheme="minorHAnsi"/>
          <w:color w:val="000000" w:themeColor="text1"/>
          <w:position w:val="-12"/>
        </w:rPr>
        <w:object w:dxaOrig="590" w:dyaOrig="360">
          <v:shape id="_x0000_i1047" type="#_x0000_t75" style="width:29.45pt;height:18.25pt" o:ole="">
            <v:imagedata r:id="rId50" o:title=""/>
          </v:shape>
          <o:OLEObject Type="Embed" ProgID="Equation.DSMT4" ShapeID="_x0000_i1047" DrawAspect="Content" ObjectID="_1579726065" r:id="rId51"/>
        </w:object>
      </w:r>
      <w:r>
        <w:rPr>
          <w:rFonts w:asciiTheme="minorHAnsi" w:hAnsiTheme="minorHAnsi" w:cstheme="minorHAnsi"/>
          <w:color w:val="000000" w:themeColor="text1"/>
          <w:sz w:val="28"/>
          <w:szCs w:val="28"/>
        </w:rPr>
        <w:t xml:space="preserve"> are equal and do not impact on the result of ranking, we neglect</w:t>
      </w:r>
      <w:r>
        <w:rPr>
          <w:rFonts w:asciiTheme="minorHAnsi" w:hAnsiTheme="minorHAnsi" w:cstheme="minorHAnsi"/>
          <w:color w:val="000000" w:themeColor="text1"/>
          <w:position w:val="-12"/>
        </w:rPr>
        <w:object w:dxaOrig="590" w:dyaOrig="360">
          <v:shape id="_x0000_i1048" type="#_x0000_t75" style="width:29.45pt;height:18.25pt" o:ole="">
            <v:imagedata r:id="rId52" o:title=""/>
          </v:shape>
          <o:OLEObject Type="Embed" ProgID="Equation.DSMT4" ShapeID="_x0000_i1048" DrawAspect="Content" ObjectID="_1579726066" r:id="rId53"/>
        </w:object>
      </w:r>
      <w:r>
        <w:rPr>
          <w:rFonts w:asciiTheme="minorHAnsi" w:hAnsiTheme="minorHAnsi" w:cstheme="minorHAnsi"/>
          <w:color w:val="000000" w:themeColor="text1"/>
          <w:sz w:val="28"/>
          <w:szCs w:val="28"/>
        </w:rPr>
        <w:t>.</w:t>
      </w:r>
    </w:p>
    <w:p w:rsidR="00C52864" w:rsidRDefault="004665A6">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The main concern is how to define feature function for</w:t>
      </w:r>
      <w:r>
        <w:rPr>
          <w:rFonts w:asciiTheme="minorHAnsi" w:hAnsiTheme="minorHAnsi" w:cstheme="minorHAnsi"/>
          <w:color w:val="000000" w:themeColor="text1"/>
          <w:position w:val="-12"/>
        </w:rPr>
        <w:object w:dxaOrig="820" w:dyaOrig="400">
          <v:shape id="_x0000_i1049" type="#_x0000_t75" style="width:41.15pt;height:20.1pt" o:ole="">
            <v:imagedata r:id="rId54" o:title=""/>
          </v:shape>
          <o:OLEObject Type="Embed" ProgID="Equation.DSMT4" ShapeID="_x0000_i1049" DrawAspect="Content" ObjectID="_1579726067" r:id="rId55"/>
        </w:object>
      </w:r>
      <w:r>
        <w:rPr>
          <w:rFonts w:asciiTheme="minorHAnsi" w:hAnsiTheme="minorHAnsi" w:cstheme="minorHAnsi"/>
          <w:color w:val="000000" w:themeColor="text1"/>
          <w:sz w:val="28"/>
          <w:szCs w:val="28"/>
        </w:rPr>
        <w:t>. There are many ways to integrate different features, just like linear regression, logistic regression and some other ways. Under our situation, we use Markov Random Field (MRF for short) to model</w:t>
      </w:r>
      <w:r>
        <w:rPr>
          <w:rFonts w:asciiTheme="minorHAnsi" w:hAnsiTheme="minorHAnsi" w:cstheme="minorHAnsi"/>
          <w:color w:val="000000" w:themeColor="text1"/>
          <w:position w:val="-12"/>
        </w:rPr>
        <w:object w:dxaOrig="820" w:dyaOrig="400">
          <v:shape id="_x0000_i1050" type="#_x0000_t75" style="width:41.15pt;height:20.1pt" o:ole="">
            <v:imagedata r:id="rId56" o:title=""/>
          </v:shape>
          <o:OLEObject Type="Embed" ProgID="Equation.DSMT4" ShapeID="_x0000_i1050" DrawAspect="Content" ObjectID="_1579726068" r:id="rId57"/>
        </w:object>
      </w:r>
      <w:r>
        <w:rPr>
          <w:rFonts w:asciiTheme="minorHAnsi" w:hAnsiTheme="minorHAnsi" w:cstheme="minorHAnsi"/>
          <w:color w:val="000000" w:themeColor="text1"/>
          <w:sz w:val="28"/>
          <w:szCs w:val="28"/>
        </w:rPr>
        <w:t>. We can benefit from its convenient combination of different types of features and we can get its derivation easily.</w:t>
      </w:r>
    </w:p>
    <w:p w:rsidR="00C52864" w:rsidRDefault="00C52864">
      <w:pPr>
        <w:pStyle w:val="HTML"/>
        <w:spacing w:beforeLines="50" w:before="156" w:line="0" w:lineRule="atLeast"/>
        <w:jc w:val="both"/>
        <w:rPr>
          <w:rFonts w:asciiTheme="minorHAnsi" w:hAnsiTheme="minorHAnsi" w:cstheme="minorHAnsi"/>
          <w:color w:val="000000" w:themeColor="text1"/>
          <w:sz w:val="28"/>
          <w:szCs w:val="28"/>
        </w:rPr>
      </w:pPr>
    </w:p>
    <w:p w:rsidR="00C52864" w:rsidRDefault="004665A6">
      <w:pPr>
        <w:pStyle w:val="HTML"/>
        <w:spacing w:beforeLines="50" w:before="156" w:line="0" w:lineRule="atLeast"/>
        <w:jc w:val="both"/>
        <w:rPr>
          <w:ins w:id="1" w:author="Administrator" w:date="2018-02-01T17:56:00Z"/>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 xml:space="preserve">Comment 4: </w:t>
      </w:r>
      <w:r>
        <w:rPr>
          <w:rFonts w:asciiTheme="minorHAnsi" w:eastAsia="Yu Gothic UI" w:hAnsiTheme="minorHAnsi" w:cstheme="minorHAnsi"/>
          <w:color w:val="000000" w:themeColor="text1"/>
          <w:sz w:val="28"/>
          <w:szCs w:val="28"/>
        </w:rPr>
        <w:t>Next, since authors give a lot of importance on comparisons, I have to note that comparisons with more contemporary approaches are missing.</w:t>
      </w:r>
      <w:r>
        <w:rPr>
          <w:rFonts w:asciiTheme="minorHAnsi" w:hAnsiTheme="minorHAnsi" w:cstheme="minorHAnsi"/>
        </w:rPr>
        <w:t xml:space="preserve"> </w:t>
      </w:r>
      <w:r>
        <w:rPr>
          <w:rFonts w:asciiTheme="minorHAnsi" w:eastAsia="Yu Gothic UI" w:hAnsiTheme="minorHAnsi" w:cstheme="minorHAnsi"/>
          <w:color w:val="000000" w:themeColor="text1"/>
          <w:sz w:val="28"/>
          <w:szCs w:val="28"/>
        </w:rPr>
        <w:t xml:space="preserve">For example, comparisons with intent-aware search result diversification algorithms (e.g., Hu, S., Dou, Z., Wang, X., Sakai, T. and Wen, J.R., 2015, October. Search result diversification based on </w:t>
      </w:r>
      <w:r>
        <w:rPr>
          <w:rFonts w:asciiTheme="minorHAnsi" w:eastAsia="Yu Gothic UI" w:hAnsiTheme="minorHAnsi" w:cstheme="minorHAnsi"/>
          <w:color w:val="000000" w:themeColor="text1"/>
          <w:sz w:val="28"/>
          <w:szCs w:val="28"/>
        </w:rPr>
        <w:lastRenderedPageBreak/>
        <w:t xml:space="preserve">hierarchical intents. </w:t>
      </w:r>
      <w:proofErr w:type="gramStart"/>
      <w:r>
        <w:rPr>
          <w:rFonts w:asciiTheme="minorHAnsi" w:eastAsia="Yu Gothic UI" w:hAnsiTheme="minorHAnsi" w:cstheme="minorHAnsi"/>
          <w:color w:val="000000" w:themeColor="text1"/>
          <w:sz w:val="28"/>
          <w:szCs w:val="28"/>
        </w:rPr>
        <w:t>In Proceedings of the 24th ACM International on Conference on Information and Knowledge Management (pp. 63-72).</w:t>
      </w:r>
      <w:proofErr w:type="gramEnd"/>
      <w:r>
        <w:rPr>
          <w:rFonts w:asciiTheme="minorHAnsi" w:eastAsia="Yu Gothic UI" w:hAnsiTheme="minorHAnsi" w:cstheme="minorHAnsi"/>
          <w:color w:val="000000" w:themeColor="text1"/>
          <w:sz w:val="28"/>
          <w:szCs w:val="28"/>
        </w:rPr>
        <w:t xml:space="preserve"> ACM)</w:t>
      </w:r>
      <w:r>
        <w:rPr>
          <w:rFonts w:asciiTheme="minorHAnsi" w:eastAsiaTheme="minorEastAsia" w:hAnsiTheme="minorHAnsi" w:cstheme="minorHAnsi"/>
          <w:color w:val="000000" w:themeColor="text1"/>
          <w:sz w:val="28"/>
          <w:szCs w:val="28"/>
        </w:rPr>
        <w:t xml:space="preserve"> </w:t>
      </w:r>
    </w:p>
    <w:p w:rsidR="00C52864" w:rsidRDefault="004665A6">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Answer 4: Based on the comment, we have introduced </w:t>
      </w:r>
      <w:r>
        <w:rPr>
          <w:rFonts w:asciiTheme="minorHAnsi" w:hAnsiTheme="minorHAnsi" w:cstheme="minorHAnsi" w:hint="eastAsia"/>
          <w:color w:val="000000" w:themeColor="text1"/>
          <w:sz w:val="28"/>
          <w:szCs w:val="28"/>
        </w:rPr>
        <w:t xml:space="preserve">the </w:t>
      </w:r>
      <w:proofErr w:type="spellStart"/>
      <w:r>
        <w:rPr>
          <w:rFonts w:asciiTheme="minorHAnsi" w:hAnsiTheme="minorHAnsi" w:cstheme="minorHAnsi" w:hint="eastAsia"/>
          <w:color w:val="000000" w:themeColor="text1"/>
          <w:sz w:val="28"/>
          <w:szCs w:val="28"/>
        </w:rPr>
        <w:t>HxQuAD</w:t>
      </w:r>
      <w:proofErr w:type="spellEnd"/>
      <w:r>
        <w:rPr>
          <w:rFonts w:asciiTheme="minorHAnsi" w:hAnsiTheme="minorHAnsi" w:cstheme="minorHAnsi" w:hint="eastAsia"/>
          <w:color w:val="000000" w:themeColor="text1"/>
          <w:sz w:val="28"/>
          <w:szCs w:val="28"/>
        </w:rPr>
        <w:t xml:space="preserve"> </w:t>
      </w:r>
      <w:r>
        <w:rPr>
          <w:rFonts w:asciiTheme="minorHAnsi" w:hAnsiTheme="minorHAnsi" w:cstheme="minorHAnsi"/>
          <w:color w:val="000000" w:themeColor="text1"/>
          <w:sz w:val="28"/>
          <w:szCs w:val="28"/>
        </w:rPr>
        <w:t>for comparison. The results show that our method outperforms in terms of α-</w:t>
      </w:r>
      <w:proofErr w:type="spellStart"/>
      <w:r>
        <w:rPr>
          <w:rFonts w:asciiTheme="minorHAnsi" w:hAnsiTheme="minorHAnsi" w:cstheme="minorHAnsi"/>
          <w:color w:val="000000" w:themeColor="text1"/>
          <w:sz w:val="28"/>
          <w:szCs w:val="28"/>
        </w:rPr>
        <w:t>nDCG</w:t>
      </w:r>
      <w:proofErr w:type="spellEnd"/>
      <w:r>
        <w:rPr>
          <w:rFonts w:asciiTheme="minorHAnsi" w:hAnsiTheme="minorHAnsi" w:cstheme="minorHAnsi"/>
          <w:color w:val="000000" w:themeColor="text1"/>
          <w:sz w:val="28"/>
          <w:szCs w:val="28"/>
        </w:rPr>
        <w:t xml:space="preserve">, ERR-IA, and other evaluation metrics. The detail results are shown as </w:t>
      </w:r>
      <w:r>
        <w:rPr>
          <w:rFonts w:asciiTheme="minorHAnsi" w:hAnsiTheme="minorHAnsi" w:cstheme="minorHAnsi" w:hint="eastAsia"/>
          <w:color w:val="000000" w:themeColor="text1"/>
          <w:sz w:val="28"/>
          <w:szCs w:val="28"/>
        </w:rPr>
        <w:t xml:space="preserve">in Section 4.3.1 and Section 4.3.2. </w:t>
      </w:r>
      <w:r>
        <w:rPr>
          <w:rFonts w:asciiTheme="minorHAnsi" w:hAnsiTheme="minorHAnsi" w:cstheme="minorHAnsi"/>
          <w:color w:val="000000" w:themeColor="text1"/>
          <w:sz w:val="28"/>
          <w:szCs w:val="28"/>
        </w:rPr>
        <w:t>T</w:t>
      </w:r>
      <w:r>
        <w:rPr>
          <w:rFonts w:asciiTheme="minorHAnsi" w:hAnsiTheme="minorHAnsi" w:cstheme="minorHAnsi" w:hint="eastAsia"/>
          <w:color w:val="000000" w:themeColor="text1"/>
          <w:sz w:val="28"/>
          <w:szCs w:val="28"/>
        </w:rPr>
        <w:t xml:space="preserve">he compared description about </w:t>
      </w:r>
      <w:proofErr w:type="spellStart"/>
      <w:r>
        <w:rPr>
          <w:rFonts w:asciiTheme="minorHAnsi" w:hAnsiTheme="minorHAnsi" w:cstheme="minorHAnsi" w:hint="eastAsia"/>
          <w:color w:val="000000" w:themeColor="text1"/>
          <w:sz w:val="28"/>
          <w:szCs w:val="28"/>
        </w:rPr>
        <w:t>HxQuAD</w:t>
      </w:r>
      <w:proofErr w:type="spellEnd"/>
      <w:r>
        <w:rPr>
          <w:rFonts w:asciiTheme="minorHAnsi" w:hAnsiTheme="minorHAnsi" w:cstheme="minorHAnsi" w:hint="eastAsia"/>
          <w:color w:val="000000" w:themeColor="text1"/>
          <w:sz w:val="28"/>
          <w:szCs w:val="28"/>
        </w:rPr>
        <w:t xml:space="preserve"> is shown as follows: </w:t>
      </w:r>
    </w:p>
    <w:p w:rsidR="00C52864" w:rsidRDefault="004665A6">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In addition, comparing with the hierarchical diversification model in terms of the evaluation of </w:t>
      </w:r>
      <w:r>
        <w:rPr>
          <w:rFonts w:ascii="Times New Roman" w:hAnsi="Times New Roman" w:cs="Times New Roman"/>
          <w:color w:val="000000" w:themeColor="text1"/>
          <w:sz w:val="28"/>
          <w:szCs w:val="28"/>
        </w:rPr>
        <w:t>α</w:t>
      </w:r>
      <w:r>
        <w:rPr>
          <w:rFonts w:asciiTheme="minorHAnsi" w:hAnsiTheme="minorHAnsi" w:cstheme="minorHAnsi"/>
          <w:color w:val="000000" w:themeColor="text1"/>
          <w:sz w:val="28"/>
          <w:szCs w:val="28"/>
        </w:rPr>
        <w:t>-</w:t>
      </w:r>
      <w:proofErr w:type="spellStart"/>
      <w:r>
        <w:rPr>
          <w:rFonts w:asciiTheme="minorHAnsi" w:hAnsiTheme="minorHAnsi" w:cstheme="minorHAnsi"/>
          <w:color w:val="000000" w:themeColor="text1"/>
          <w:sz w:val="28"/>
          <w:szCs w:val="28"/>
        </w:rPr>
        <w:t>nDCG</w:t>
      </w:r>
      <w:proofErr w:type="spellEnd"/>
      <w:r>
        <w:rPr>
          <w:rFonts w:asciiTheme="minorHAnsi" w:hAnsiTheme="minorHAnsi" w:cstheme="minorHAnsi"/>
          <w:color w:val="000000" w:themeColor="text1"/>
          <w:sz w:val="28"/>
          <w:szCs w:val="28"/>
        </w:rPr>
        <w:t xml:space="preserve">, the improvement of L-SRD over the </w:t>
      </w:r>
      <w:proofErr w:type="spellStart"/>
      <w:r>
        <w:rPr>
          <w:rFonts w:asciiTheme="minorHAnsi" w:hAnsiTheme="minorHAnsi" w:cstheme="minorHAnsi"/>
          <w:color w:val="000000" w:themeColor="text1"/>
          <w:sz w:val="28"/>
          <w:szCs w:val="28"/>
        </w:rPr>
        <w:t>HxQuAD</w:t>
      </w:r>
      <w:proofErr w:type="spellEnd"/>
      <w:r>
        <w:rPr>
          <w:rFonts w:asciiTheme="minorHAnsi" w:hAnsiTheme="minorHAnsi" w:cstheme="minorHAnsi"/>
          <w:color w:val="000000" w:themeColor="text1"/>
          <w:sz w:val="28"/>
          <w:szCs w:val="28"/>
        </w:rPr>
        <w:t xml:space="preserve"> is up to</w:t>
      </w:r>
      <w:r>
        <w:rPr>
          <w:rFonts w:asciiTheme="minorHAnsi" w:hAnsiTheme="minorHAnsi" w:cstheme="minorHAnsi" w:hint="eastAsia"/>
          <w:color w:val="000000" w:themeColor="text1"/>
          <w:sz w:val="28"/>
          <w:szCs w:val="28"/>
        </w:rPr>
        <w:t xml:space="preserve"> </w:t>
      </w:r>
      <w:r>
        <w:rPr>
          <w:rFonts w:asciiTheme="minorHAnsi" w:hAnsiTheme="minorHAnsi" w:cstheme="minorHAnsi"/>
          <w:color w:val="000000" w:themeColor="text1"/>
          <w:sz w:val="28"/>
          <w:szCs w:val="28"/>
        </w:rPr>
        <w:t xml:space="preserve">3.77%, 9.68%, 5.49% on WT2009, WT2010, </w:t>
      </w:r>
      <w:proofErr w:type="gramStart"/>
      <w:r>
        <w:rPr>
          <w:rFonts w:asciiTheme="minorHAnsi" w:hAnsiTheme="minorHAnsi" w:cstheme="minorHAnsi"/>
          <w:color w:val="000000" w:themeColor="text1"/>
          <w:sz w:val="28"/>
          <w:szCs w:val="28"/>
        </w:rPr>
        <w:t>WT2011</w:t>
      </w:r>
      <w:proofErr w:type="gramEnd"/>
      <w:r>
        <w:rPr>
          <w:rFonts w:asciiTheme="minorHAnsi" w:hAnsiTheme="minorHAnsi" w:cstheme="minorHAnsi"/>
          <w:color w:val="000000" w:themeColor="text1"/>
          <w:sz w:val="28"/>
          <w:szCs w:val="28"/>
        </w:rPr>
        <w:t xml:space="preserve"> respectively. </w:t>
      </w:r>
      <w:proofErr w:type="spellStart"/>
      <w:r>
        <w:rPr>
          <w:rFonts w:asciiTheme="minorHAnsi" w:hAnsiTheme="minorHAnsi" w:cstheme="minorHAnsi"/>
          <w:color w:val="000000" w:themeColor="text1"/>
          <w:sz w:val="28"/>
          <w:szCs w:val="28"/>
        </w:rPr>
        <w:t>HxQuAD</w:t>
      </w:r>
      <w:proofErr w:type="spellEnd"/>
      <w:r>
        <w:rPr>
          <w:rFonts w:asciiTheme="minorHAnsi" w:hAnsiTheme="minorHAnsi" w:cstheme="minorHAnsi"/>
          <w:color w:val="000000" w:themeColor="text1"/>
          <w:sz w:val="28"/>
          <w:szCs w:val="28"/>
        </w:rPr>
        <w:t xml:space="preserve"> only use a predefined function to measure the diversity score, and the parameters may not be optimal because it needs to be tuned manually. Our learning model tackles the parameters tuning problem in an automatic fashion and reaches optimal result.</w:t>
      </w:r>
      <w:r>
        <w:rPr>
          <w:rFonts w:asciiTheme="minorHAnsi" w:hAnsiTheme="minorHAnsi" w:cstheme="minorHAnsi" w:hint="eastAsia"/>
          <w:color w:val="000000" w:themeColor="text1"/>
          <w:sz w:val="28"/>
          <w:szCs w:val="28"/>
        </w:rPr>
        <w:t xml:space="preserve"> As for r</w:t>
      </w:r>
      <w:r>
        <w:rPr>
          <w:rFonts w:asciiTheme="minorHAnsi" w:hAnsiTheme="minorHAnsi" w:cstheme="minorHAnsi"/>
          <w:color w:val="000000" w:themeColor="text1"/>
          <w:sz w:val="28"/>
          <w:szCs w:val="28"/>
        </w:rPr>
        <w:t>obustness</w:t>
      </w:r>
      <w:r>
        <w:rPr>
          <w:rFonts w:asciiTheme="minorHAnsi" w:hAnsiTheme="minorHAnsi" w:cstheme="minorHAnsi" w:hint="eastAsia"/>
          <w:color w:val="000000" w:themeColor="text1"/>
          <w:sz w:val="28"/>
          <w:szCs w:val="28"/>
        </w:rPr>
        <w:t xml:space="preserve">, the Win\Loss ratio of </w:t>
      </w:r>
      <w:proofErr w:type="spellStart"/>
      <w:r>
        <w:rPr>
          <w:rFonts w:asciiTheme="minorHAnsi" w:hAnsiTheme="minorHAnsi" w:cstheme="minorHAnsi" w:hint="eastAsia"/>
          <w:color w:val="000000" w:themeColor="text1"/>
          <w:sz w:val="28"/>
          <w:szCs w:val="28"/>
        </w:rPr>
        <w:t>HxQuAD</w:t>
      </w:r>
      <w:proofErr w:type="spellEnd"/>
      <w:r>
        <w:rPr>
          <w:rFonts w:asciiTheme="minorHAnsi" w:hAnsiTheme="minorHAnsi" w:cstheme="minorHAnsi" w:hint="eastAsia"/>
          <w:color w:val="000000" w:themeColor="text1"/>
          <w:sz w:val="28"/>
          <w:szCs w:val="28"/>
        </w:rPr>
        <w:t xml:space="preserve"> is only 2.51, but L-SRD is 2.65. </w:t>
      </w:r>
      <w:r>
        <w:rPr>
          <w:rFonts w:asciiTheme="minorHAnsi" w:hAnsiTheme="minorHAnsi" w:cstheme="minorHAnsi"/>
          <w:color w:val="000000" w:themeColor="text1"/>
          <w:sz w:val="28"/>
          <w:szCs w:val="28"/>
        </w:rPr>
        <w:t>Our different types of features and learning approach address optimal weights of parameters.</w:t>
      </w:r>
    </w:p>
    <w:p w:rsidR="00C52864" w:rsidRDefault="00C52864">
      <w:pPr>
        <w:pStyle w:val="HTML"/>
        <w:spacing w:beforeLines="50" w:before="156" w:line="0" w:lineRule="atLeast"/>
        <w:jc w:val="both"/>
        <w:rPr>
          <w:rFonts w:asciiTheme="minorHAnsi" w:hAnsiTheme="minorHAnsi" w:cstheme="minorHAnsi"/>
          <w:color w:val="000000" w:themeColor="text1"/>
          <w:sz w:val="28"/>
          <w:szCs w:val="28"/>
        </w:rPr>
      </w:pPr>
    </w:p>
    <w:p w:rsidR="00C52864" w:rsidRDefault="00C52864">
      <w:pPr>
        <w:pStyle w:val="HTML"/>
        <w:spacing w:beforeLines="50" w:before="156" w:line="0" w:lineRule="atLeast"/>
        <w:jc w:val="both"/>
        <w:rPr>
          <w:rFonts w:asciiTheme="minorHAnsi" w:eastAsia="Yu Gothic UI" w:hAnsiTheme="minorHAnsi" w:cstheme="minorHAnsi"/>
          <w:color w:val="000000" w:themeColor="text1"/>
          <w:sz w:val="28"/>
          <w:szCs w:val="28"/>
        </w:rPr>
      </w:pPr>
    </w:p>
    <w:p w:rsidR="00C52864" w:rsidRDefault="00C52864">
      <w:pPr>
        <w:pStyle w:val="HTML"/>
        <w:spacing w:beforeLines="50" w:before="156" w:line="0" w:lineRule="atLeast"/>
        <w:jc w:val="both"/>
        <w:rPr>
          <w:rFonts w:asciiTheme="minorHAnsi" w:eastAsia="Yu Gothic UI" w:hAnsiTheme="minorHAnsi" w:cstheme="minorHAnsi"/>
          <w:color w:val="000000" w:themeColor="text1"/>
          <w:sz w:val="28"/>
          <w:szCs w:val="28"/>
        </w:rPr>
      </w:pPr>
    </w:p>
    <w:p w:rsidR="00C52864" w:rsidRDefault="00C52864">
      <w:pPr>
        <w:pStyle w:val="HTML"/>
        <w:spacing w:beforeLines="50" w:before="156" w:line="0" w:lineRule="atLeast"/>
        <w:jc w:val="both"/>
        <w:rPr>
          <w:rFonts w:asciiTheme="minorHAnsi" w:eastAsia="Yu Gothic UI" w:hAnsiTheme="minorHAnsi" w:cstheme="minorHAnsi"/>
          <w:color w:val="000000" w:themeColor="text1"/>
          <w:sz w:val="28"/>
          <w:szCs w:val="28"/>
        </w:rPr>
      </w:pPr>
    </w:p>
    <w:p w:rsidR="00C52864" w:rsidRDefault="004665A6">
      <w:pPr>
        <w:pStyle w:val="HTML"/>
        <w:pageBreakBefore/>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Yu Gothic UI" w:hAnsiTheme="minorHAnsi" w:cstheme="minorHAnsi"/>
          <w:color w:val="000000" w:themeColor="text1"/>
          <w:sz w:val="28"/>
          <w:szCs w:val="28"/>
        </w:rPr>
        <w:lastRenderedPageBreak/>
        <w:t>Reviewer #2:</w:t>
      </w:r>
    </w:p>
    <w:p w:rsidR="00C52864" w:rsidRDefault="004665A6">
      <w:pPr>
        <w:pStyle w:val="HTML"/>
        <w:spacing w:beforeLines="50" w:before="156" w:line="0" w:lineRule="atLeast"/>
        <w:jc w:val="both"/>
        <w:rPr>
          <w:rFonts w:asciiTheme="minorHAnsi" w:eastAsia="Yu Gothic UI"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 xml:space="preserve">Comment 1: </w:t>
      </w:r>
      <w:r>
        <w:rPr>
          <w:rFonts w:asciiTheme="minorHAnsi" w:eastAsia="Yu Gothic UI" w:hAnsiTheme="minorHAnsi" w:cstheme="minorHAnsi"/>
          <w:color w:val="000000" w:themeColor="text1"/>
          <w:sz w:val="28"/>
          <w:szCs w:val="28"/>
        </w:rPr>
        <w:t>Authors just need to review some sentences in lines 215, 245, and 320.</w:t>
      </w:r>
    </w:p>
    <w:p w:rsidR="00C52864" w:rsidRDefault="004665A6">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Answer 1: The sentences contain syntax problem. Based on the comment, we have revised the sentences as follows: </w:t>
      </w:r>
    </w:p>
    <w:p w:rsidR="00C52864" w:rsidRDefault="004665A6">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The sentence in line 215: The evaluation metrics are reported at different cutoffs. We use {5, 10, </w:t>
      </w:r>
      <w:proofErr w:type="gramStart"/>
      <w:r>
        <w:rPr>
          <w:rFonts w:asciiTheme="minorHAnsi" w:hAnsiTheme="minorHAnsi" w:cstheme="minorHAnsi"/>
          <w:color w:val="000000" w:themeColor="text1"/>
          <w:sz w:val="28"/>
          <w:szCs w:val="28"/>
        </w:rPr>
        <w:t>20</w:t>
      </w:r>
      <w:proofErr w:type="gramEnd"/>
      <w:r>
        <w:rPr>
          <w:rFonts w:asciiTheme="minorHAnsi" w:hAnsiTheme="minorHAnsi" w:cstheme="minorHAnsi"/>
          <w:color w:val="000000" w:themeColor="text1"/>
          <w:sz w:val="28"/>
          <w:szCs w:val="28"/>
        </w:rPr>
        <w:t>} as our cutoffs to set up experiments. These cutoffs focus on the evaluation at early ranking, which are particularly important in a Web search context</w:t>
      </w:r>
      <w:r>
        <w:rPr>
          <w:rFonts w:asciiTheme="minorHAnsi" w:hAnsiTheme="minorHAnsi" w:cstheme="minorHAnsi" w:hint="eastAsia"/>
          <w:color w:val="000000" w:themeColor="text1"/>
          <w:sz w:val="28"/>
          <w:szCs w:val="28"/>
        </w:rPr>
        <w:t xml:space="preserve"> </w:t>
      </w:r>
      <w:r>
        <w:rPr>
          <w:rFonts w:asciiTheme="minorHAnsi" w:hAnsiTheme="minorHAnsi" w:cstheme="minorHAnsi"/>
          <w:color w:val="000000" w:themeColor="text1"/>
          <w:sz w:val="28"/>
          <w:szCs w:val="28"/>
        </w:rPr>
        <w:t>Jansen et al. (1998</w:t>
      </w:r>
      <w:r>
        <w:rPr>
          <w:rFonts w:asciiTheme="minorHAnsi" w:hAnsiTheme="minorHAnsi" w:cstheme="minorHAnsi" w:hint="eastAsia"/>
          <w:color w:val="000000" w:themeColor="text1"/>
          <w:sz w:val="28"/>
          <w:szCs w:val="28"/>
        </w:rPr>
        <w:t>)</w:t>
      </w:r>
      <w:r>
        <w:rPr>
          <w:rFonts w:asciiTheme="minorHAnsi" w:hAnsiTheme="minorHAnsi" w:cstheme="minorHAnsi"/>
          <w:color w:val="000000" w:themeColor="text1"/>
          <w:sz w:val="28"/>
          <w:szCs w:val="28"/>
        </w:rPr>
        <w:t xml:space="preserve">. </w:t>
      </w:r>
      <w:proofErr w:type="gramStart"/>
      <w:r>
        <w:rPr>
          <w:rFonts w:asciiTheme="minorHAnsi" w:hAnsiTheme="minorHAnsi" w:cstheme="minorHAnsi"/>
          <w:color w:val="000000" w:themeColor="text1"/>
          <w:sz w:val="28"/>
          <w:szCs w:val="28"/>
        </w:rPr>
        <w:t>The α</w:t>
      </w:r>
      <w:proofErr w:type="gramEnd"/>
      <w:r>
        <w:rPr>
          <w:rFonts w:asciiTheme="minorHAnsi" w:hAnsiTheme="minorHAnsi" w:cstheme="minorHAnsi"/>
          <w:color w:val="000000" w:themeColor="text1"/>
          <w:sz w:val="28"/>
          <w:szCs w:val="28"/>
        </w:rPr>
        <w:t xml:space="preserve"> is set to 0.5 in our experiments for the reason it gives equal weight to both relevance and diversity.</w:t>
      </w:r>
    </w:p>
    <w:p w:rsidR="00C52864" w:rsidRDefault="004665A6">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The sentence in line 245:</w:t>
      </w:r>
      <w:r>
        <w:rPr>
          <w:rFonts w:asciiTheme="minorHAnsi" w:hAnsiTheme="minorHAnsi" w:cstheme="minorHAnsi"/>
          <w:color w:val="000000" w:themeColor="text1"/>
        </w:rPr>
        <w:t xml:space="preserve"> </w:t>
      </w:r>
      <w:r>
        <w:rPr>
          <w:rFonts w:asciiTheme="minorHAnsi" w:hAnsiTheme="minorHAnsi" w:cstheme="minorHAnsi"/>
          <w:color w:val="000000" w:themeColor="text1"/>
          <w:sz w:val="28"/>
          <w:szCs w:val="28"/>
        </w:rPr>
        <w:t xml:space="preserve">These baselines 2-4 (corresponding to MMR, </w:t>
      </w:r>
      <w:proofErr w:type="spellStart"/>
      <w:r>
        <w:rPr>
          <w:rFonts w:asciiTheme="minorHAnsi" w:hAnsiTheme="minorHAnsi" w:cstheme="minorHAnsi"/>
          <w:color w:val="000000" w:themeColor="text1"/>
          <w:sz w:val="28"/>
          <w:szCs w:val="28"/>
        </w:rPr>
        <w:t>xQuAD</w:t>
      </w:r>
      <w:proofErr w:type="spellEnd"/>
      <w:r>
        <w:rPr>
          <w:rFonts w:asciiTheme="minorHAnsi" w:hAnsiTheme="minorHAnsi" w:cstheme="minorHAnsi"/>
          <w:color w:val="000000" w:themeColor="text1"/>
          <w:sz w:val="28"/>
          <w:szCs w:val="28"/>
        </w:rPr>
        <w:t>, PM2) possess a single parameter λ to tune, we perform a 5-fold cross validation to train λ through optimizing ERR-IA. In our model, we use a 5-cross validation with a ratio of 3:1:1 for training, validation and prediction for the test query on each year. The final results are calculated over all the folds.</w:t>
      </w:r>
    </w:p>
    <w:p w:rsidR="00C52864" w:rsidRDefault="00C52864">
      <w:pPr>
        <w:pStyle w:val="HTML"/>
        <w:spacing w:beforeLines="50" w:before="156" w:line="0" w:lineRule="atLeast"/>
        <w:jc w:val="both"/>
        <w:rPr>
          <w:rFonts w:asciiTheme="minorHAnsi" w:eastAsiaTheme="minorEastAsia" w:hAnsiTheme="minorHAnsi" w:cstheme="minorHAnsi"/>
          <w:color w:val="000000" w:themeColor="text1"/>
          <w:sz w:val="28"/>
          <w:szCs w:val="28"/>
        </w:rPr>
      </w:pP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 xml:space="preserve">Comment 2: </w:t>
      </w:r>
      <w:r>
        <w:rPr>
          <w:rFonts w:asciiTheme="minorHAnsi" w:hAnsiTheme="minorHAnsi" w:cstheme="minorHAnsi" w:hint="eastAsia"/>
          <w:color w:val="000000" w:themeColor="text1"/>
          <w:sz w:val="28"/>
          <w:szCs w:val="28"/>
        </w:rPr>
        <w:t>E</w:t>
      </w:r>
      <w:r>
        <w:rPr>
          <w:rFonts w:asciiTheme="minorHAnsi" w:eastAsia="Yu Gothic UI" w:hAnsiTheme="minorHAnsi" w:cstheme="minorHAnsi" w:hint="eastAsia"/>
          <w:color w:val="000000" w:themeColor="text1"/>
          <w:sz w:val="28"/>
          <w:szCs w:val="28"/>
        </w:rPr>
        <w:t>xperiments</w:t>
      </w:r>
      <w:r>
        <w:rPr>
          <w:rFonts w:asciiTheme="minorHAnsi" w:hAnsiTheme="minorHAnsi" w:cstheme="minorHAnsi" w:hint="eastAsia"/>
          <w:color w:val="000000" w:themeColor="text1"/>
          <w:sz w:val="28"/>
          <w:szCs w:val="28"/>
        </w:rPr>
        <w:t xml:space="preserve"> </w:t>
      </w:r>
      <w:r>
        <w:rPr>
          <w:rFonts w:asciiTheme="minorHAnsi" w:eastAsia="Yu Gothic UI" w:hAnsiTheme="minorHAnsi" w:cstheme="minorHAnsi"/>
          <w:color w:val="000000" w:themeColor="text1"/>
          <w:sz w:val="28"/>
          <w:szCs w:val="28"/>
        </w:rPr>
        <w:t>have to include comparison against (at least) one more recent method</w:t>
      </w:r>
      <w:r>
        <w:rPr>
          <w:rFonts w:asciiTheme="minorHAnsi" w:eastAsiaTheme="minorEastAsia" w:hAnsiTheme="minorHAnsi" w:cstheme="minorHAnsi"/>
          <w:color w:val="000000" w:themeColor="text1"/>
          <w:sz w:val="28"/>
          <w:szCs w:val="28"/>
        </w:rPr>
        <w:t>.</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 xml:space="preserve">Answer 2: Based on the comment, we </w:t>
      </w:r>
      <w:r>
        <w:rPr>
          <w:rFonts w:asciiTheme="minorHAnsi" w:eastAsiaTheme="minorEastAsia" w:hAnsiTheme="minorHAnsi" w:cstheme="minorHAnsi" w:hint="eastAsia"/>
          <w:color w:val="000000" w:themeColor="text1"/>
          <w:sz w:val="28"/>
          <w:szCs w:val="28"/>
        </w:rPr>
        <w:t xml:space="preserve">introduced a new approach called </w:t>
      </w:r>
      <w:proofErr w:type="spellStart"/>
      <w:r>
        <w:rPr>
          <w:rFonts w:asciiTheme="minorHAnsi" w:eastAsiaTheme="minorEastAsia" w:hAnsiTheme="minorHAnsi" w:cstheme="minorHAnsi" w:hint="eastAsia"/>
          <w:color w:val="000000" w:themeColor="text1"/>
          <w:sz w:val="28"/>
          <w:szCs w:val="28"/>
        </w:rPr>
        <w:t>HxQuAD</w:t>
      </w:r>
      <w:proofErr w:type="spellEnd"/>
      <w:r>
        <w:rPr>
          <w:rFonts w:asciiTheme="minorHAnsi" w:eastAsiaTheme="minorEastAsia" w:hAnsiTheme="minorHAnsi" w:cstheme="minorHAnsi" w:hint="eastAsia"/>
          <w:color w:val="000000" w:themeColor="text1"/>
          <w:sz w:val="28"/>
          <w:szCs w:val="28"/>
        </w:rPr>
        <w:t xml:space="preserve"> for comparison and revised </w:t>
      </w:r>
      <w:r>
        <w:rPr>
          <w:rFonts w:asciiTheme="minorHAnsi" w:eastAsiaTheme="minorEastAsia" w:hAnsiTheme="minorHAnsi" w:cstheme="minorHAnsi"/>
          <w:color w:val="000000" w:themeColor="text1"/>
          <w:sz w:val="28"/>
          <w:szCs w:val="28"/>
        </w:rPr>
        <w:t>the</w:t>
      </w:r>
      <w:r>
        <w:rPr>
          <w:rFonts w:asciiTheme="minorHAnsi" w:eastAsiaTheme="minorEastAsia" w:hAnsiTheme="minorHAnsi" w:cstheme="minorHAnsi" w:hint="eastAsia"/>
          <w:color w:val="000000" w:themeColor="text1"/>
          <w:sz w:val="28"/>
          <w:szCs w:val="28"/>
        </w:rPr>
        <w:t xml:space="preserve"> paper as follows:</w:t>
      </w:r>
    </w:p>
    <w:p w:rsidR="00C52864" w:rsidRDefault="004665A6">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In Section 4.3.1, line 280: In addition, comparing with the hierarchical diversification model in terms of the evaluation of α-</w:t>
      </w:r>
      <w:proofErr w:type="spellStart"/>
      <w:r>
        <w:rPr>
          <w:rFonts w:asciiTheme="minorHAnsi" w:hAnsiTheme="minorHAnsi" w:cstheme="minorHAnsi"/>
          <w:color w:val="000000" w:themeColor="text1"/>
          <w:sz w:val="28"/>
          <w:szCs w:val="28"/>
        </w:rPr>
        <w:t>nDCG</w:t>
      </w:r>
      <w:proofErr w:type="spellEnd"/>
      <w:r>
        <w:rPr>
          <w:rFonts w:asciiTheme="minorHAnsi" w:hAnsiTheme="minorHAnsi" w:cstheme="minorHAnsi"/>
          <w:color w:val="000000" w:themeColor="text1"/>
          <w:sz w:val="28"/>
          <w:szCs w:val="28"/>
        </w:rPr>
        <w:t xml:space="preserve">, the improvement of L-SRD over the </w:t>
      </w:r>
      <w:proofErr w:type="spellStart"/>
      <w:r>
        <w:rPr>
          <w:rFonts w:asciiTheme="minorHAnsi" w:hAnsiTheme="minorHAnsi" w:cstheme="minorHAnsi"/>
          <w:color w:val="000000" w:themeColor="text1"/>
          <w:sz w:val="28"/>
          <w:szCs w:val="28"/>
        </w:rPr>
        <w:t>HxQuAD</w:t>
      </w:r>
      <w:proofErr w:type="spellEnd"/>
      <w:r>
        <w:rPr>
          <w:rFonts w:asciiTheme="minorHAnsi" w:hAnsiTheme="minorHAnsi" w:cstheme="minorHAnsi"/>
          <w:color w:val="000000" w:themeColor="text1"/>
          <w:sz w:val="28"/>
          <w:szCs w:val="28"/>
        </w:rPr>
        <w:t xml:space="preserve"> is up to 3.77%, 9.68%, 5.49% on WT2009, WT2010, WT2011 respectively. </w:t>
      </w:r>
      <w:proofErr w:type="spellStart"/>
      <w:r>
        <w:rPr>
          <w:rFonts w:asciiTheme="minorHAnsi" w:hAnsiTheme="minorHAnsi" w:cstheme="minorHAnsi"/>
          <w:color w:val="000000" w:themeColor="text1"/>
          <w:sz w:val="28"/>
          <w:szCs w:val="28"/>
        </w:rPr>
        <w:t>HxQuAD</w:t>
      </w:r>
      <w:proofErr w:type="spellEnd"/>
      <w:r>
        <w:rPr>
          <w:rFonts w:asciiTheme="minorHAnsi" w:hAnsiTheme="minorHAnsi" w:cstheme="minorHAnsi"/>
          <w:color w:val="000000" w:themeColor="text1"/>
          <w:sz w:val="28"/>
          <w:szCs w:val="28"/>
        </w:rPr>
        <w:t xml:space="preserve"> only use a predefined function to measure the diversity score, and the parameters may not be optimal because it needs to be tuned manually. Our learning model tackles the parameters tuning problem in an automatic fashion and reaches optimal result.</w:t>
      </w:r>
    </w:p>
    <w:p w:rsidR="00C52864" w:rsidRDefault="004665A6">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In Section 4.3.1, line 295: We consider not only the advanced diversity metrics, but also traditional diversity metrics, such as Precision-IA and Aspect Recall. The former indicates how many relevant documents for each aspect we have for ranking, the latter indicates how many of the aspects for which we have relevant documents. The result is shown in Fig. 3. MMR still underperf</w:t>
      </w:r>
      <w:r>
        <w:rPr>
          <w:rFonts w:asciiTheme="minorHAnsi" w:hAnsiTheme="minorHAnsi" w:cstheme="minorHAnsi" w:hint="eastAsia"/>
          <w:color w:val="000000" w:themeColor="text1"/>
          <w:sz w:val="28"/>
          <w:szCs w:val="28"/>
        </w:rPr>
        <w:t>or</w:t>
      </w:r>
      <w:r>
        <w:rPr>
          <w:rFonts w:asciiTheme="minorHAnsi" w:hAnsiTheme="minorHAnsi" w:cstheme="minorHAnsi"/>
          <w:color w:val="000000" w:themeColor="text1"/>
          <w:sz w:val="28"/>
          <w:szCs w:val="28"/>
        </w:rPr>
        <w:t xml:space="preserve">ms all of them, as for Precision-IA, </w:t>
      </w:r>
      <w:proofErr w:type="spellStart"/>
      <w:r>
        <w:rPr>
          <w:rFonts w:asciiTheme="minorHAnsi" w:hAnsiTheme="minorHAnsi" w:cstheme="minorHAnsi"/>
          <w:color w:val="000000" w:themeColor="text1"/>
          <w:sz w:val="28"/>
          <w:szCs w:val="28"/>
        </w:rPr>
        <w:t>xQuAD</w:t>
      </w:r>
      <w:proofErr w:type="spellEnd"/>
      <w:r>
        <w:rPr>
          <w:rFonts w:asciiTheme="minorHAnsi" w:hAnsiTheme="minorHAnsi" w:cstheme="minorHAnsi"/>
          <w:color w:val="000000" w:themeColor="text1"/>
          <w:sz w:val="28"/>
          <w:szCs w:val="28"/>
        </w:rPr>
        <w:t xml:space="preserve"> </w:t>
      </w:r>
      <w:r>
        <w:rPr>
          <w:rFonts w:asciiTheme="minorHAnsi" w:hAnsiTheme="minorHAnsi" w:cstheme="minorHAnsi"/>
          <w:color w:val="000000" w:themeColor="text1"/>
          <w:sz w:val="28"/>
          <w:szCs w:val="28"/>
        </w:rPr>
        <w:lastRenderedPageBreak/>
        <w:t>wins on WT2010 casually, while L-SRD performs more stable, even on WT2010, the gap is small. It proves that L-SRD outperforms others from different perspectives. Our learnable model solves the diverse ranking problem in a global perspective and always reaches prominent results.</w:t>
      </w:r>
    </w:p>
    <w:p w:rsidR="00C52864" w:rsidRDefault="004665A6">
      <w:pPr>
        <w:pStyle w:val="HTML"/>
        <w:spacing w:beforeLines="50" w:before="156" w:line="0" w:lineRule="atLeast"/>
        <w:jc w:val="center"/>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drawing>
          <wp:inline distT="0" distB="0" distL="0" distR="0">
            <wp:extent cx="4159250" cy="2193290"/>
            <wp:effectExtent l="0" t="0" r="12700" b="16510"/>
            <wp:docPr id="7" name="图片 7" descr="C:\Users\hanjx\AppData\Local\Temp\15170390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hanjx\AppData\Local\Temp\1517039018(1).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4166850" cy="2197346"/>
                    </a:xfrm>
                    <a:prstGeom prst="rect">
                      <a:avLst/>
                    </a:prstGeom>
                    <a:noFill/>
                    <a:ln>
                      <a:noFill/>
                    </a:ln>
                  </pic:spPr>
                </pic:pic>
              </a:graphicData>
            </a:graphic>
          </wp:inline>
        </w:drawing>
      </w:r>
    </w:p>
    <w:p w:rsidR="00C52864" w:rsidRDefault="004665A6">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In Section 4.3.2, line 315: From Table 2, we find that L-SRD model performs best with its ratio of 2.65. While the Win/Loss ratio of MMR, </w:t>
      </w:r>
      <w:proofErr w:type="spellStart"/>
      <w:r>
        <w:rPr>
          <w:rFonts w:asciiTheme="minorHAnsi" w:hAnsiTheme="minorHAnsi" w:cstheme="minorHAnsi"/>
          <w:color w:val="000000" w:themeColor="text1"/>
          <w:sz w:val="28"/>
          <w:szCs w:val="28"/>
        </w:rPr>
        <w:t>xQuAD</w:t>
      </w:r>
      <w:proofErr w:type="spellEnd"/>
      <w:r>
        <w:rPr>
          <w:rFonts w:asciiTheme="minorHAnsi" w:hAnsiTheme="minorHAnsi" w:cstheme="minorHAnsi"/>
          <w:color w:val="000000" w:themeColor="text1"/>
          <w:sz w:val="28"/>
          <w:szCs w:val="28"/>
        </w:rPr>
        <w:t xml:space="preserve">, PM2, SVMDIV and </w:t>
      </w:r>
      <w:proofErr w:type="spellStart"/>
      <w:r>
        <w:rPr>
          <w:rFonts w:asciiTheme="minorHAnsi" w:hAnsiTheme="minorHAnsi" w:cstheme="minorHAnsi"/>
          <w:color w:val="000000" w:themeColor="text1"/>
          <w:sz w:val="28"/>
          <w:szCs w:val="28"/>
        </w:rPr>
        <w:t>HxQuAD</w:t>
      </w:r>
      <w:proofErr w:type="spellEnd"/>
      <w:r>
        <w:rPr>
          <w:rFonts w:asciiTheme="minorHAnsi" w:hAnsiTheme="minorHAnsi" w:cstheme="minorHAnsi"/>
          <w:color w:val="000000" w:themeColor="text1"/>
          <w:sz w:val="28"/>
          <w:szCs w:val="28"/>
        </w:rPr>
        <w:t xml:space="preserve"> is 1.31, 1.46, 1.52, 1.77, </w:t>
      </w:r>
      <w:proofErr w:type="gramStart"/>
      <w:r>
        <w:rPr>
          <w:rFonts w:asciiTheme="minorHAnsi" w:hAnsiTheme="minorHAnsi" w:cstheme="minorHAnsi"/>
          <w:color w:val="000000" w:themeColor="text1"/>
          <w:sz w:val="28"/>
          <w:szCs w:val="28"/>
        </w:rPr>
        <w:t>2.51</w:t>
      </w:r>
      <w:proofErr w:type="gramEnd"/>
      <w:r>
        <w:rPr>
          <w:rFonts w:asciiTheme="minorHAnsi" w:hAnsiTheme="minorHAnsi" w:cstheme="minorHAnsi"/>
          <w:color w:val="000000" w:themeColor="text1"/>
          <w:sz w:val="28"/>
          <w:szCs w:val="28"/>
        </w:rPr>
        <w:t xml:space="preserve"> respectively. It reflects the remarkable robustness of L-SRD model comparing with other outstanding diversification models. The promotion of robu</w:t>
      </w:r>
      <w:r>
        <w:rPr>
          <w:rFonts w:asciiTheme="minorHAnsi" w:hAnsiTheme="minorHAnsi" w:cstheme="minorHAnsi" w:hint="eastAsia"/>
          <w:color w:val="000000" w:themeColor="text1"/>
          <w:sz w:val="28"/>
          <w:szCs w:val="28"/>
        </w:rPr>
        <w:t>st</w:t>
      </w:r>
      <w:r>
        <w:rPr>
          <w:rFonts w:asciiTheme="minorHAnsi" w:hAnsiTheme="minorHAnsi" w:cstheme="minorHAnsi"/>
          <w:color w:val="000000" w:themeColor="text1"/>
          <w:sz w:val="28"/>
          <w:szCs w:val="28"/>
        </w:rPr>
        <w:t xml:space="preserve">ness over the MMR, </w:t>
      </w:r>
      <w:proofErr w:type="spellStart"/>
      <w:r>
        <w:rPr>
          <w:rFonts w:asciiTheme="minorHAnsi" w:hAnsiTheme="minorHAnsi" w:cstheme="minorHAnsi"/>
          <w:color w:val="000000" w:themeColor="text1"/>
          <w:sz w:val="28"/>
          <w:szCs w:val="28"/>
        </w:rPr>
        <w:t>xQuAD</w:t>
      </w:r>
      <w:proofErr w:type="spellEnd"/>
      <w:r>
        <w:rPr>
          <w:rFonts w:asciiTheme="minorHAnsi" w:hAnsiTheme="minorHAnsi" w:cstheme="minorHAnsi"/>
          <w:color w:val="000000" w:themeColor="text1"/>
          <w:sz w:val="28"/>
          <w:szCs w:val="28"/>
        </w:rPr>
        <w:t>, PM2</w:t>
      </w:r>
      <w:r>
        <w:rPr>
          <w:rFonts w:asciiTheme="minorHAnsi" w:hAnsiTheme="minorHAnsi" w:cstheme="minorHAnsi" w:hint="eastAsia"/>
          <w:color w:val="000000" w:themeColor="text1"/>
          <w:sz w:val="28"/>
          <w:szCs w:val="28"/>
        </w:rPr>
        <w:t>,</w:t>
      </w:r>
      <w:r>
        <w:rPr>
          <w:rFonts w:asciiTheme="minorHAnsi" w:hAnsiTheme="minorHAnsi" w:cstheme="minorHAnsi"/>
          <w:color w:val="000000" w:themeColor="text1"/>
          <w:sz w:val="28"/>
          <w:szCs w:val="28"/>
        </w:rPr>
        <w:t xml:space="preserve"> SVMDIV</w:t>
      </w:r>
      <w:r>
        <w:rPr>
          <w:rFonts w:asciiTheme="minorHAnsi" w:hAnsiTheme="minorHAnsi" w:cstheme="minorHAnsi" w:hint="eastAsia"/>
          <w:color w:val="000000" w:themeColor="text1"/>
          <w:sz w:val="28"/>
          <w:szCs w:val="28"/>
        </w:rPr>
        <w:t xml:space="preserve"> and </w:t>
      </w:r>
      <w:proofErr w:type="spellStart"/>
      <w:r>
        <w:rPr>
          <w:rFonts w:asciiTheme="minorHAnsi" w:hAnsiTheme="minorHAnsi" w:cstheme="minorHAnsi"/>
          <w:color w:val="000000" w:themeColor="text1"/>
          <w:sz w:val="28"/>
          <w:szCs w:val="28"/>
        </w:rPr>
        <w:t>HxQuAD</w:t>
      </w:r>
      <w:proofErr w:type="spellEnd"/>
      <w:r>
        <w:rPr>
          <w:rFonts w:asciiTheme="minorHAnsi" w:hAnsiTheme="minorHAnsi" w:cstheme="minorHAnsi"/>
          <w:color w:val="000000" w:themeColor="text1"/>
          <w:sz w:val="28"/>
          <w:szCs w:val="28"/>
        </w:rPr>
        <w:t xml:space="preserve"> is up to 101.51%, 81.51%, 74.34%, 49.72%, 42.06% respectively. And it confirms the overall performance of our model is not restricted to a small subset, it still works in the whole data</w:t>
      </w:r>
      <w:r>
        <w:rPr>
          <w:rFonts w:asciiTheme="minorHAnsi" w:hAnsiTheme="minorHAnsi" w:cstheme="minorHAnsi" w:hint="eastAsia"/>
          <w:color w:val="000000" w:themeColor="text1"/>
          <w:sz w:val="28"/>
          <w:szCs w:val="28"/>
        </w:rPr>
        <w:t xml:space="preserve"> </w:t>
      </w:r>
      <w:r>
        <w:rPr>
          <w:rFonts w:asciiTheme="minorHAnsi" w:hAnsiTheme="minorHAnsi" w:cstheme="minorHAnsi"/>
          <w:color w:val="000000" w:themeColor="text1"/>
          <w:sz w:val="28"/>
          <w:szCs w:val="28"/>
        </w:rPr>
        <w:t>set for three years data. Our different types of features and learning approach address this problem well.</w:t>
      </w:r>
    </w:p>
    <w:p w:rsidR="00C52864" w:rsidRDefault="004665A6">
      <w:pPr>
        <w:pStyle w:val="HTML"/>
        <w:spacing w:beforeLines="50" w:before="156" w:line="0" w:lineRule="atLeast"/>
        <w:jc w:val="center"/>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drawing>
          <wp:inline distT="0" distB="0" distL="0" distR="0">
            <wp:extent cx="3446780" cy="2203450"/>
            <wp:effectExtent l="0" t="0" r="1270" b="6350"/>
            <wp:docPr id="8" name="图片 8" descr="C:\Users\hanjx\AppData\Local\Temp\15170391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hanjx\AppData\Local\Temp\1517039151(1).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3447315" cy="2204112"/>
                    </a:xfrm>
                    <a:prstGeom prst="rect">
                      <a:avLst/>
                    </a:prstGeom>
                    <a:noFill/>
                    <a:ln>
                      <a:noFill/>
                    </a:ln>
                  </pic:spPr>
                </pic:pic>
              </a:graphicData>
            </a:graphic>
          </wp:inline>
        </w:drawing>
      </w:r>
    </w:p>
    <w:p w:rsidR="00C52864" w:rsidRDefault="00C52864">
      <w:pPr>
        <w:pStyle w:val="HTML"/>
        <w:spacing w:beforeLines="50" w:before="156" w:line="0" w:lineRule="atLeast"/>
        <w:jc w:val="both"/>
        <w:rPr>
          <w:rFonts w:asciiTheme="minorHAnsi" w:eastAsiaTheme="minorEastAsia" w:hAnsiTheme="minorHAnsi" w:cstheme="minorHAnsi"/>
          <w:color w:val="000000" w:themeColor="text1"/>
          <w:sz w:val="28"/>
          <w:szCs w:val="28"/>
        </w:rPr>
      </w:pP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 xml:space="preserve">Comment 3: </w:t>
      </w:r>
      <w:r>
        <w:rPr>
          <w:rFonts w:asciiTheme="minorHAnsi" w:eastAsia="Yu Gothic UI" w:hAnsiTheme="minorHAnsi" w:cstheme="minorHAnsi"/>
          <w:color w:val="000000" w:themeColor="text1"/>
          <w:sz w:val="28"/>
          <w:szCs w:val="28"/>
        </w:rPr>
        <w:t>Authors have to include more recent references: 2014 (3), 2015 (0), 2016 (0), 2017 (0) and 2018 (0).</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lastRenderedPageBreak/>
        <w:t>Answer 3: Based on the comment, we have introduced three new references 2015(1), 2016(1) and 2017(1). The content is shown as follows:</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 xml:space="preserve">In page 4, line 80: </w:t>
      </w:r>
      <w:r>
        <w:rPr>
          <w:rFonts w:asciiTheme="minorHAnsi" w:eastAsiaTheme="minorEastAsia" w:hAnsiTheme="minorHAnsi" w:cstheme="minorHAnsi" w:hint="eastAsia"/>
          <w:color w:val="000000" w:themeColor="text1"/>
          <w:sz w:val="28"/>
          <w:szCs w:val="28"/>
        </w:rPr>
        <w:t>Wang et al. and Hu et al.</w:t>
      </w:r>
      <w:r>
        <w:rPr>
          <w:rFonts w:asciiTheme="minorHAnsi" w:eastAsiaTheme="minorEastAsia" w:hAnsiTheme="minorHAnsi" w:cstheme="minorHAnsi"/>
          <w:color w:val="000000" w:themeColor="text1"/>
          <w:sz w:val="28"/>
          <w:szCs w:val="28"/>
        </w:rPr>
        <w:t xml:space="preserve"> think the aspects underlying the query should be hierarchical, and propose some hierarchical measures to find the relationships among aspects</w:t>
      </w:r>
      <w:r>
        <w:rPr>
          <w:rFonts w:asciiTheme="minorHAnsi" w:eastAsiaTheme="minorEastAsia" w:hAnsiTheme="minorHAnsi" w:cstheme="minorHAnsi" w:hint="eastAsia"/>
          <w:color w:val="000000" w:themeColor="text1"/>
          <w:sz w:val="28"/>
          <w:szCs w:val="28"/>
        </w:rPr>
        <w:t xml:space="preserve"> </w:t>
      </w:r>
      <w:r w:rsidR="00E72759">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Wang et al. (2016);Hu &amp; et al. (2015</w:t>
      </w:r>
      <w:r>
        <w:rPr>
          <w:rFonts w:asciiTheme="minorHAnsi" w:eastAsiaTheme="minorEastAsia" w:hAnsiTheme="minorHAnsi" w:cstheme="minorHAnsi" w:hint="eastAsia"/>
          <w:color w:val="000000" w:themeColor="text1"/>
          <w:sz w:val="28"/>
          <w:szCs w:val="28"/>
        </w:rPr>
        <w:t>)</w:t>
      </w:r>
      <w:r w:rsidR="00E72759">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xml:space="preserve">. </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 xml:space="preserve">In page 14, line 245: </w:t>
      </w:r>
      <w:proofErr w:type="spellStart"/>
      <w:r>
        <w:rPr>
          <w:rFonts w:asciiTheme="minorHAnsi" w:eastAsiaTheme="minorEastAsia" w:hAnsiTheme="minorHAnsi" w:cstheme="minorHAnsi"/>
          <w:color w:val="000000" w:themeColor="text1"/>
          <w:sz w:val="28"/>
          <w:szCs w:val="28"/>
        </w:rPr>
        <w:t>HxQuAD</w:t>
      </w:r>
      <w:proofErr w:type="spellEnd"/>
      <w:r>
        <w:rPr>
          <w:rFonts w:asciiTheme="minorHAnsi" w:eastAsiaTheme="minorEastAsia" w:hAnsiTheme="minorHAnsi" w:cstheme="minorHAnsi"/>
          <w:color w:val="000000" w:themeColor="text1"/>
          <w:sz w:val="28"/>
          <w:szCs w:val="28"/>
        </w:rPr>
        <w:t xml:space="preserve"> is a hierarchical diversification model based on </w:t>
      </w:r>
      <w:proofErr w:type="spellStart"/>
      <w:r>
        <w:rPr>
          <w:rFonts w:asciiTheme="minorHAnsi" w:eastAsiaTheme="minorEastAsia" w:hAnsiTheme="minorHAnsi" w:cstheme="minorHAnsi"/>
          <w:color w:val="000000" w:themeColor="text1"/>
          <w:sz w:val="28"/>
          <w:szCs w:val="28"/>
        </w:rPr>
        <w:t>xQuAD</w:t>
      </w:r>
      <w:proofErr w:type="spellEnd"/>
      <w:r>
        <w:rPr>
          <w:rFonts w:asciiTheme="minorHAnsi" w:eastAsiaTheme="minorEastAsia" w:hAnsiTheme="minorHAnsi" w:cstheme="minorHAnsi" w:hint="eastAsia"/>
          <w:color w:val="000000" w:themeColor="text1"/>
          <w:sz w:val="28"/>
          <w:szCs w:val="28"/>
        </w:rPr>
        <w:t xml:space="preserve"> </w:t>
      </w:r>
      <w:r w:rsidR="00E72759">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Hu &amp; et al. (2015)</w:t>
      </w:r>
      <w:r w:rsidR="00E72759">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 xml:space="preserve">In page 4, line 65: </w:t>
      </w:r>
      <w:r>
        <w:rPr>
          <w:rFonts w:asciiTheme="minorHAnsi" w:eastAsiaTheme="minorEastAsia" w:hAnsiTheme="minorHAnsi" w:cstheme="minorHAnsi" w:hint="eastAsia"/>
          <w:color w:val="000000" w:themeColor="text1"/>
          <w:sz w:val="28"/>
          <w:szCs w:val="28"/>
        </w:rPr>
        <w:t>Yun et al.</w:t>
      </w:r>
      <w:r>
        <w:rPr>
          <w:rFonts w:asciiTheme="minorHAnsi" w:eastAsiaTheme="minorEastAsia" w:hAnsiTheme="minorHAnsi" w:cstheme="minorHAnsi"/>
          <w:color w:val="000000" w:themeColor="text1"/>
          <w:sz w:val="28"/>
          <w:szCs w:val="28"/>
        </w:rPr>
        <w:t xml:space="preserve"> formulate this as a process of selecting and ranking </w:t>
      </w:r>
      <w:r>
        <w:rPr>
          <w:rFonts w:asciiTheme="minorHAnsi" w:eastAsiaTheme="minorEastAsia" w:hAnsiTheme="minorHAnsi" w:cstheme="minorHAnsi"/>
          <w:color w:val="000000" w:themeColor="text1"/>
          <w:position w:val="-6"/>
          <w:sz w:val="28"/>
          <w:szCs w:val="28"/>
        </w:rPr>
        <w:object w:dxaOrig="200" w:dyaOrig="280">
          <v:shape id="_x0000_i1051" type="#_x0000_t75" style="width:9.8pt;height:14.05pt" o:ole="">
            <v:imagedata r:id="rId60" o:title=""/>
          </v:shape>
          <o:OLEObject Type="Embed" ProgID="Equation.3" ShapeID="_x0000_i1051" DrawAspect="Content" ObjectID="_1579726069" r:id="rId61"/>
        </w:object>
      </w:r>
      <w:r>
        <w:rPr>
          <w:rFonts w:asciiTheme="minorHAnsi" w:eastAsiaTheme="minorEastAsia" w:hAnsiTheme="minorHAnsi" w:cstheme="minorHAnsi"/>
          <w:color w:val="000000" w:themeColor="text1"/>
          <w:sz w:val="28"/>
          <w:szCs w:val="28"/>
        </w:rPr>
        <w:t>exemplar documents and utilize linear programming to solve this problem</w:t>
      </w:r>
      <w:r>
        <w:rPr>
          <w:rFonts w:asciiTheme="minorHAnsi" w:eastAsiaTheme="minorEastAsia" w:hAnsiTheme="minorHAnsi" w:cstheme="minorHAnsi" w:hint="eastAsia"/>
          <w:color w:val="000000" w:themeColor="text1"/>
          <w:sz w:val="28"/>
          <w:szCs w:val="28"/>
        </w:rPr>
        <w:t xml:space="preserve"> </w:t>
      </w:r>
      <w:r w:rsidR="00E72759">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Yun et al. (2017)</w:t>
      </w:r>
      <w:r w:rsidR="00E72759">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w:t>
      </w:r>
    </w:p>
    <w:p w:rsidR="00C52864" w:rsidRDefault="00C52864">
      <w:pPr>
        <w:pStyle w:val="HTML"/>
        <w:spacing w:beforeLines="50" w:before="156" w:line="0" w:lineRule="atLeast"/>
        <w:jc w:val="both"/>
        <w:rPr>
          <w:rFonts w:asciiTheme="minorHAnsi" w:eastAsia="Yu Gothic UI" w:hAnsiTheme="minorHAnsi" w:cstheme="minorHAnsi"/>
          <w:color w:val="000000" w:themeColor="text1"/>
          <w:sz w:val="28"/>
          <w:szCs w:val="28"/>
        </w:rPr>
      </w:pPr>
    </w:p>
    <w:p w:rsidR="00C52864" w:rsidRDefault="004665A6">
      <w:pPr>
        <w:pStyle w:val="HTML"/>
        <w:pageBreakBefore/>
        <w:spacing w:beforeLines="50" w:before="156" w:line="0" w:lineRule="atLeast"/>
        <w:jc w:val="both"/>
        <w:rPr>
          <w:rFonts w:asciiTheme="minorHAnsi" w:eastAsia="Yu Gothic UI" w:hAnsiTheme="minorHAnsi" w:cstheme="minorHAnsi"/>
          <w:color w:val="000000" w:themeColor="text1"/>
          <w:sz w:val="28"/>
          <w:szCs w:val="28"/>
        </w:rPr>
      </w:pPr>
      <w:r>
        <w:rPr>
          <w:rFonts w:asciiTheme="minorHAnsi" w:eastAsia="Yu Gothic UI" w:hAnsiTheme="minorHAnsi" w:cstheme="minorHAnsi"/>
          <w:color w:val="000000" w:themeColor="text1"/>
          <w:sz w:val="28"/>
          <w:szCs w:val="28"/>
        </w:rPr>
        <w:lastRenderedPageBreak/>
        <w:t>Reviewer #3:</w:t>
      </w:r>
    </w:p>
    <w:p w:rsidR="00C52864" w:rsidRDefault="004665A6">
      <w:pPr>
        <w:pStyle w:val="HTML"/>
        <w:spacing w:beforeLines="50" w:before="156" w:line="0" w:lineRule="atLeast"/>
        <w:jc w:val="both"/>
        <w:rPr>
          <w:rFonts w:asciiTheme="minorHAnsi" w:eastAsia="Yu Gothic UI"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 xml:space="preserve">Comment 1: </w:t>
      </w:r>
      <w:r>
        <w:rPr>
          <w:rFonts w:asciiTheme="minorHAnsi" w:eastAsia="Yu Gothic UI" w:hAnsiTheme="minorHAnsi" w:cstheme="minorHAnsi"/>
          <w:color w:val="000000" w:themeColor="text1"/>
          <w:sz w:val="28"/>
          <w:szCs w:val="28"/>
        </w:rPr>
        <w:t>In section, "Related work", the first paragraphs repeat concepts treated in the introduction.</w:t>
      </w:r>
    </w:p>
    <w:p w:rsidR="00C52864" w:rsidRDefault="004665A6">
      <w:pPr>
        <w:pStyle w:val="HTML"/>
        <w:spacing w:beforeLines="50" w:before="156" w:line="0" w:lineRule="atLeast"/>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Answer 1: Based on the comment, we have revised </w:t>
      </w:r>
      <w:proofErr w:type="gramStart"/>
      <w:r>
        <w:rPr>
          <w:rFonts w:asciiTheme="minorHAnsi" w:hAnsiTheme="minorHAnsi" w:cstheme="minorHAnsi"/>
          <w:color w:val="000000" w:themeColor="text1"/>
          <w:sz w:val="28"/>
          <w:szCs w:val="28"/>
        </w:rPr>
        <w:t>Related</w:t>
      </w:r>
      <w:proofErr w:type="gramEnd"/>
      <w:r>
        <w:rPr>
          <w:rFonts w:asciiTheme="minorHAnsi" w:hAnsiTheme="minorHAnsi" w:cstheme="minorHAnsi"/>
          <w:color w:val="000000" w:themeColor="text1"/>
          <w:sz w:val="28"/>
          <w:szCs w:val="28"/>
        </w:rPr>
        <w:t xml:space="preserve"> work and removed the repeat concepts as follows:</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 xml:space="preserve">Search result diversification can be characterized as a </w:t>
      </w:r>
      <w:r>
        <w:rPr>
          <w:rFonts w:asciiTheme="minorHAnsi" w:eastAsiaTheme="minorEastAsia" w:hAnsiTheme="minorHAnsi" w:cstheme="minorHAnsi" w:hint="eastAsia"/>
          <w:color w:val="000000" w:themeColor="text1"/>
          <w:sz w:val="28"/>
          <w:szCs w:val="28"/>
        </w:rPr>
        <w:t xml:space="preserve">directional </w:t>
      </w:r>
      <w:r>
        <w:rPr>
          <w:rFonts w:asciiTheme="minorHAnsi" w:eastAsiaTheme="minorEastAsia" w:hAnsiTheme="minorHAnsi" w:cstheme="minorHAnsi"/>
          <w:color w:val="000000" w:themeColor="text1"/>
          <w:sz w:val="28"/>
          <w:szCs w:val="28"/>
        </w:rPr>
        <w:t xml:space="preserve">optimization problem, in which one seeks to maximize the overall relevance of a document ranking to multiple query aspects, while minimizing its redundancy with respect </w:t>
      </w:r>
      <w:r w:rsidR="00683E31">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Santos et al. (2010b)</w:t>
      </w:r>
      <w:r w:rsidR="00683E31">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In particular, the existing approaches can be categorized as either implicit or explicit making a difference in how they account for the query aspects</w:t>
      </w:r>
      <w:r>
        <w:rPr>
          <w:rFonts w:asciiTheme="minorHAnsi" w:eastAsiaTheme="minorEastAsia" w:hAnsiTheme="minorHAnsi" w:cstheme="minorHAnsi" w:hint="eastAsia"/>
          <w:color w:val="000000" w:themeColor="text1"/>
          <w:sz w:val="28"/>
          <w:szCs w:val="28"/>
        </w:rPr>
        <w:t xml:space="preserve"> </w:t>
      </w:r>
      <w:r w:rsidR="00683E31">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Santos et al. (2010c)</w:t>
      </w:r>
      <w:r w:rsidR="004C7456">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The basic assumption of implicit diversification approaches is that dissimilar documents are more likely to satisfy different information needs. The most representative approach in maximal marginal relevance (MMR) method and its probabilistic variants</w:t>
      </w:r>
      <w:r>
        <w:rPr>
          <w:rFonts w:asciiTheme="minorHAnsi" w:eastAsiaTheme="minorEastAsia" w:hAnsiTheme="minorHAnsi" w:cstheme="minorHAnsi" w:hint="eastAsia"/>
          <w:color w:val="000000" w:themeColor="text1"/>
          <w:sz w:val="28"/>
          <w:szCs w:val="28"/>
        </w:rPr>
        <w:t xml:space="preserve"> </w:t>
      </w:r>
      <w:r>
        <w:rPr>
          <w:rFonts w:asciiTheme="minorHAnsi" w:eastAsiaTheme="minorEastAsia" w:hAnsiTheme="minorHAnsi" w:cstheme="minorHAnsi"/>
          <w:color w:val="000000" w:themeColor="text1"/>
          <w:sz w:val="28"/>
          <w:szCs w:val="28"/>
        </w:rPr>
        <w:t>is shown as follows</w:t>
      </w:r>
      <w:r>
        <w:rPr>
          <w:rFonts w:asciiTheme="minorHAnsi" w:eastAsiaTheme="minorEastAsia" w:hAnsiTheme="minorHAnsi" w:cstheme="minorHAnsi" w:hint="eastAsia"/>
          <w:color w:val="000000" w:themeColor="text1"/>
          <w:sz w:val="28"/>
          <w:szCs w:val="28"/>
        </w:rPr>
        <w:t xml:space="preserve"> </w:t>
      </w:r>
      <w:r w:rsidR="004C7456">
        <w:rPr>
          <w:rFonts w:asciiTheme="minorHAnsi" w:eastAsiaTheme="minorEastAsia" w:hAnsiTheme="minorHAnsi" w:cstheme="minorHAnsi" w:hint="eastAsia"/>
          <w:color w:val="000000" w:themeColor="text1"/>
          <w:sz w:val="28"/>
          <w:szCs w:val="28"/>
        </w:rPr>
        <w:t>(</w:t>
      </w:r>
      <w:proofErr w:type="spellStart"/>
      <w:r>
        <w:rPr>
          <w:rFonts w:asciiTheme="minorHAnsi" w:eastAsiaTheme="minorEastAsia" w:hAnsiTheme="minorHAnsi" w:cstheme="minorHAnsi"/>
          <w:color w:val="000000" w:themeColor="text1"/>
          <w:sz w:val="28"/>
          <w:szCs w:val="28"/>
        </w:rPr>
        <w:t>Zhai</w:t>
      </w:r>
      <w:proofErr w:type="spellEnd"/>
      <w:r>
        <w:rPr>
          <w:rFonts w:asciiTheme="minorHAnsi" w:eastAsiaTheme="minorEastAsia" w:hAnsiTheme="minorHAnsi" w:cstheme="minorHAnsi"/>
          <w:color w:val="000000" w:themeColor="text1"/>
          <w:sz w:val="28"/>
          <w:szCs w:val="28"/>
        </w:rPr>
        <w:t xml:space="preserve"> et al. (2003)</w:t>
      </w:r>
      <w:r w:rsidR="004C7456">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w:t>
      </w:r>
    </w:p>
    <w:p w:rsidR="00C52864" w:rsidRDefault="004665A6">
      <w:pPr>
        <w:pStyle w:val="HTML"/>
        <w:spacing w:beforeLines="50" w:before="156" w:line="0" w:lineRule="atLeast"/>
        <w:jc w:val="center"/>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position w:val="-26"/>
          <w:sz w:val="28"/>
          <w:szCs w:val="28"/>
        </w:rPr>
        <w:object w:dxaOrig="4820" w:dyaOrig="520">
          <v:shape id="_x0000_i1052" type="#_x0000_t75" style="width:240.8pt;height:26.2pt" o:ole="">
            <v:imagedata r:id="rId7" o:title=""/>
          </v:shape>
          <o:OLEObject Type="Embed" ProgID="Equation.3" ShapeID="_x0000_i1052" DrawAspect="Content" ObjectID="_1579726070" r:id="rId62"/>
        </w:object>
      </w:r>
      <w:r>
        <w:rPr>
          <w:rFonts w:asciiTheme="minorHAnsi" w:eastAsiaTheme="minorEastAsia" w:hAnsiTheme="minorHAnsi" w:cstheme="minorHAnsi"/>
          <w:color w:val="000000" w:themeColor="text1"/>
          <w:sz w:val="28"/>
          <w:szCs w:val="28"/>
        </w:rPr>
        <w:t xml:space="preserve">            (1)</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 xml:space="preserve">Where </w:t>
      </w:r>
      <w:r>
        <w:rPr>
          <w:rFonts w:asciiTheme="minorHAnsi" w:eastAsiaTheme="minorEastAsia" w:hAnsiTheme="minorHAnsi" w:cstheme="minorHAnsi"/>
          <w:color w:val="000000" w:themeColor="text1"/>
          <w:position w:val="-6"/>
          <w:sz w:val="28"/>
          <w:szCs w:val="28"/>
        </w:rPr>
        <w:object w:dxaOrig="400" w:dyaOrig="320">
          <v:shape id="_x0000_i1053" type="#_x0000_t75" style="width:20.1pt;height:15.9pt" o:ole="">
            <v:imagedata r:id="rId9" o:title=""/>
          </v:shape>
          <o:OLEObject Type="Embed" ProgID="Equation.3" ShapeID="_x0000_i1053" DrawAspect="Content" ObjectID="_1579726071" r:id="rId63"/>
        </w:object>
      </w:r>
      <w:r>
        <w:rPr>
          <w:rFonts w:asciiTheme="minorHAnsi" w:eastAsiaTheme="minorEastAsia" w:hAnsiTheme="minorHAnsi" w:cstheme="minorHAnsi"/>
          <w:color w:val="000000" w:themeColor="text1"/>
          <w:sz w:val="28"/>
          <w:szCs w:val="28"/>
        </w:rPr>
        <w:t xml:space="preserve">and </w:t>
      </w:r>
      <w:r>
        <w:rPr>
          <w:rFonts w:asciiTheme="minorHAnsi" w:eastAsiaTheme="minorEastAsia" w:hAnsiTheme="minorHAnsi" w:cstheme="minorHAnsi"/>
          <w:color w:val="000000" w:themeColor="text1"/>
          <w:position w:val="-6"/>
          <w:sz w:val="28"/>
          <w:szCs w:val="28"/>
        </w:rPr>
        <w:object w:dxaOrig="400" w:dyaOrig="320">
          <v:shape id="_x0000_i1054" type="#_x0000_t75" style="width:20.1pt;height:15.9pt" o:ole="">
            <v:imagedata r:id="rId11" o:title=""/>
          </v:shape>
          <o:OLEObject Type="Embed" ProgID="Equation.3" ShapeID="_x0000_i1054" DrawAspect="Content" ObjectID="_1579726072" r:id="rId64"/>
        </w:object>
      </w:r>
      <w:r>
        <w:rPr>
          <w:rFonts w:asciiTheme="minorHAnsi" w:eastAsiaTheme="minorEastAsia" w:hAnsiTheme="minorHAnsi" w:cstheme="minorHAnsi"/>
          <w:color w:val="000000" w:themeColor="text1"/>
          <w:sz w:val="28"/>
          <w:szCs w:val="28"/>
        </w:rPr>
        <w:t xml:space="preserve"> represents document </w:t>
      </w:r>
      <w:r>
        <w:rPr>
          <w:rFonts w:asciiTheme="minorHAnsi" w:eastAsiaTheme="minorEastAsia" w:hAnsiTheme="minorHAnsi" w:cstheme="minorHAnsi"/>
          <w:color w:val="000000" w:themeColor="text1"/>
          <w:position w:val="-6"/>
          <w:sz w:val="28"/>
          <w:szCs w:val="28"/>
        </w:rPr>
        <w:object w:dxaOrig="360" w:dyaOrig="320">
          <v:shape id="_x0000_i1055" type="#_x0000_t75" style="width:18.25pt;height:15.9pt" o:ole="">
            <v:imagedata r:id="rId13" o:title=""/>
          </v:shape>
          <o:OLEObject Type="Embed" ProgID="Equation.3" ShapeID="_x0000_i1055" DrawAspect="Content" ObjectID="_1579726073" r:id="rId65"/>
        </w:object>
      </w:r>
      <w:r>
        <w:rPr>
          <w:rFonts w:asciiTheme="minorHAnsi" w:eastAsiaTheme="minorEastAsia" w:hAnsiTheme="minorHAnsi" w:cstheme="minorHAnsi"/>
          <w:color w:val="000000" w:themeColor="text1"/>
          <w:sz w:val="28"/>
          <w:szCs w:val="28"/>
        </w:rPr>
        <w:t xml:space="preserve"> relevance to the query </w:t>
      </w:r>
      <w:r>
        <w:rPr>
          <w:rFonts w:asciiTheme="minorHAnsi" w:eastAsiaTheme="minorEastAsia" w:hAnsiTheme="minorHAnsi" w:cstheme="minorHAnsi"/>
          <w:color w:val="000000" w:themeColor="text1"/>
          <w:position w:val="-10"/>
          <w:sz w:val="28"/>
          <w:szCs w:val="28"/>
        </w:rPr>
        <w:object w:dxaOrig="200" w:dyaOrig="260">
          <v:shape id="_x0000_i1056" type="#_x0000_t75" style="width:9.8pt;height:13.1pt" o:ole="">
            <v:imagedata r:id="rId15" o:title=""/>
          </v:shape>
          <o:OLEObject Type="Embed" ProgID="Equation.3" ShapeID="_x0000_i1056" DrawAspect="Content" ObjectID="_1579726074" r:id="rId66"/>
        </w:object>
      </w:r>
      <w:r>
        <w:rPr>
          <w:rFonts w:asciiTheme="minorHAnsi" w:eastAsiaTheme="minorEastAsia" w:hAnsiTheme="minorHAnsi" w:cstheme="minorHAnsi"/>
          <w:color w:val="000000" w:themeColor="text1"/>
          <w:sz w:val="28"/>
          <w:szCs w:val="28"/>
        </w:rPr>
        <w:t xml:space="preserve"> and its similarity to a selected document </w:t>
      </w:r>
      <w:r>
        <w:rPr>
          <w:rFonts w:asciiTheme="minorHAnsi" w:eastAsiaTheme="minorEastAsia" w:hAnsiTheme="minorHAnsi" w:cstheme="minorHAnsi"/>
          <w:color w:val="000000" w:themeColor="text1"/>
          <w:position w:val="-14"/>
          <w:sz w:val="28"/>
          <w:szCs w:val="28"/>
        </w:rPr>
        <w:object w:dxaOrig="280" w:dyaOrig="380">
          <v:shape id="_x0000_i1057" type="#_x0000_t75" style="width:14.05pt;height:19.15pt" o:ole="">
            <v:imagedata r:id="rId17" o:title=""/>
          </v:shape>
          <o:OLEObject Type="Embed" ProgID="Equation.3" ShapeID="_x0000_i1057" DrawAspect="Content" ObjectID="_1579726075" r:id="rId67"/>
        </w:object>
      </w:r>
      <w:r>
        <w:rPr>
          <w:rFonts w:asciiTheme="minorHAnsi" w:eastAsiaTheme="minorEastAsia" w:hAnsiTheme="minorHAnsi" w:cstheme="minorHAnsi"/>
          <w:color w:val="000000" w:themeColor="text1"/>
          <w:sz w:val="28"/>
          <w:szCs w:val="28"/>
        </w:rPr>
        <w:t xml:space="preserve"> respectively. To gain high ranking score, a document should not only be relevant, but also be dissimilar from the selected documents. The special process of MMR proposed by </w:t>
      </w:r>
      <w:proofErr w:type="spellStart"/>
      <w:r>
        <w:rPr>
          <w:rFonts w:asciiTheme="minorHAnsi" w:eastAsiaTheme="minorEastAsia" w:hAnsiTheme="minorHAnsi" w:cstheme="minorHAnsi"/>
          <w:color w:val="000000" w:themeColor="text1"/>
          <w:sz w:val="28"/>
          <w:szCs w:val="28"/>
        </w:rPr>
        <w:t>Carbonell</w:t>
      </w:r>
      <w:proofErr w:type="spellEnd"/>
      <w:r>
        <w:rPr>
          <w:rFonts w:asciiTheme="minorHAnsi" w:eastAsiaTheme="minorEastAsia" w:hAnsiTheme="minorHAnsi" w:cstheme="minorHAnsi"/>
          <w:color w:val="000000" w:themeColor="text1"/>
          <w:sz w:val="28"/>
          <w:szCs w:val="28"/>
        </w:rPr>
        <w:t xml:space="preserve"> &amp; Goldstei</w:t>
      </w:r>
      <w:r>
        <w:rPr>
          <w:rFonts w:asciiTheme="minorHAnsi" w:eastAsiaTheme="minorEastAsia" w:hAnsiTheme="minorHAnsi" w:cstheme="minorHAnsi" w:hint="eastAsia"/>
          <w:color w:val="000000" w:themeColor="text1"/>
          <w:sz w:val="28"/>
          <w:szCs w:val="28"/>
        </w:rPr>
        <w:t xml:space="preserve">n </w:t>
      </w:r>
      <w:r>
        <w:rPr>
          <w:rFonts w:asciiTheme="minorHAnsi" w:eastAsiaTheme="minorEastAsia" w:hAnsiTheme="minorHAnsi" w:cstheme="minorHAnsi"/>
          <w:color w:val="000000" w:themeColor="text1"/>
          <w:sz w:val="28"/>
          <w:szCs w:val="28"/>
        </w:rPr>
        <w:t xml:space="preserve">is selecting the document </w:t>
      </w:r>
      <w:r>
        <w:rPr>
          <w:rFonts w:asciiTheme="minorHAnsi" w:eastAsiaTheme="minorEastAsia" w:hAnsiTheme="minorHAnsi" w:cstheme="minorHAnsi" w:hint="eastAsia"/>
          <w:color w:val="000000" w:themeColor="text1"/>
          <w:sz w:val="28"/>
          <w:szCs w:val="28"/>
        </w:rPr>
        <w:t>iteratively</w:t>
      </w:r>
      <w:r>
        <w:rPr>
          <w:rFonts w:asciiTheme="minorHAnsi" w:eastAsiaTheme="minorEastAsia" w:hAnsiTheme="minorHAnsi" w:cstheme="minorHAnsi"/>
          <w:color w:val="000000" w:themeColor="text1"/>
          <w:sz w:val="28"/>
          <w:szCs w:val="28"/>
        </w:rPr>
        <w:t>, and meanwhile, both content-based relevance and diversity relation between current selected document and the previously selected documents are considered</w:t>
      </w:r>
      <w:r>
        <w:rPr>
          <w:rFonts w:asciiTheme="minorHAnsi" w:eastAsiaTheme="minorEastAsia" w:hAnsiTheme="minorHAnsi" w:cstheme="minorHAnsi" w:hint="eastAsia"/>
          <w:color w:val="000000" w:themeColor="text1"/>
          <w:sz w:val="28"/>
          <w:szCs w:val="28"/>
        </w:rPr>
        <w:t xml:space="preserve"> </w:t>
      </w:r>
      <w:r w:rsidR="00683E31">
        <w:rPr>
          <w:rFonts w:asciiTheme="minorHAnsi" w:eastAsiaTheme="minorEastAsia" w:hAnsiTheme="minorHAnsi" w:cstheme="minorHAnsi" w:hint="eastAsia"/>
          <w:color w:val="000000" w:themeColor="text1"/>
          <w:sz w:val="28"/>
          <w:szCs w:val="28"/>
        </w:rPr>
        <w:t>(</w:t>
      </w:r>
      <w:proofErr w:type="spellStart"/>
      <w:r>
        <w:rPr>
          <w:rFonts w:asciiTheme="minorHAnsi" w:eastAsiaTheme="minorEastAsia" w:hAnsiTheme="minorHAnsi" w:cstheme="minorHAnsi"/>
          <w:color w:val="000000" w:themeColor="text1"/>
          <w:sz w:val="28"/>
          <w:szCs w:val="28"/>
        </w:rPr>
        <w:t>Carbonell</w:t>
      </w:r>
      <w:proofErr w:type="spellEnd"/>
      <w:r>
        <w:rPr>
          <w:rFonts w:asciiTheme="minorHAnsi" w:eastAsiaTheme="minorEastAsia" w:hAnsiTheme="minorHAnsi" w:cstheme="minorHAnsi"/>
          <w:color w:val="000000" w:themeColor="text1"/>
          <w:sz w:val="28"/>
          <w:szCs w:val="28"/>
        </w:rPr>
        <w:t xml:space="preserve"> &amp; Goldstein (2009)</w:t>
      </w:r>
      <w:r w:rsidR="00683E31">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Yun et al. (2017)</w:t>
      </w:r>
      <w:r>
        <w:rPr>
          <w:rFonts w:asciiTheme="minorHAnsi" w:eastAsiaTheme="minorEastAsia" w:hAnsiTheme="minorHAnsi" w:cstheme="minorHAnsi" w:hint="eastAsia"/>
          <w:color w:val="000000" w:themeColor="text1"/>
          <w:sz w:val="28"/>
          <w:szCs w:val="28"/>
        </w:rPr>
        <w:t xml:space="preserve"> </w:t>
      </w:r>
      <w:r>
        <w:rPr>
          <w:rFonts w:asciiTheme="minorHAnsi" w:eastAsiaTheme="minorEastAsia" w:hAnsiTheme="minorHAnsi" w:cstheme="minorHAnsi"/>
          <w:color w:val="000000" w:themeColor="text1"/>
          <w:sz w:val="28"/>
          <w:szCs w:val="28"/>
        </w:rPr>
        <w:t xml:space="preserve">formulate this as a process of selecting and ranking </w:t>
      </w:r>
      <w:r>
        <w:rPr>
          <w:rFonts w:asciiTheme="minorHAnsi" w:eastAsiaTheme="minorEastAsia" w:hAnsiTheme="minorHAnsi" w:cstheme="minorHAnsi"/>
          <w:color w:val="000000" w:themeColor="text1"/>
          <w:position w:val="-6"/>
          <w:sz w:val="28"/>
          <w:szCs w:val="28"/>
        </w:rPr>
        <w:object w:dxaOrig="200" w:dyaOrig="280">
          <v:shape id="_x0000_i1058" type="#_x0000_t75" style="width:9.8pt;height:14.05pt" o:ole="">
            <v:imagedata r:id="rId19" o:title=""/>
          </v:shape>
          <o:OLEObject Type="Embed" ProgID="Equation.3" ShapeID="_x0000_i1058" DrawAspect="Content" ObjectID="_1579726076" r:id="rId68"/>
        </w:object>
      </w:r>
      <w:r>
        <w:rPr>
          <w:rFonts w:asciiTheme="minorHAnsi" w:eastAsiaTheme="minorEastAsia" w:hAnsiTheme="minorHAnsi" w:cstheme="minorHAnsi"/>
          <w:color w:val="000000" w:themeColor="text1"/>
          <w:sz w:val="28"/>
          <w:szCs w:val="28"/>
        </w:rPr>
        <w:t xml:space="preserve">exemplar documents and utilize linear programming to solve this problem. In summary, they are all implicit approaches without using aspects to mine the underlying aspects, </w:t>
      </w:r>
      <w:proofErr w:type="gramStart"/>
      <w:r>
        <w:rPr>
          <w:rFonts w:asciiTheme="minorHAnsi" w:eastAsiaTheme="minorEastAsia" w:hAnsiTheme="minorHAnsi" w:cstheme="minorHAnsi"/>
          <w:color w:val="000000" w:themeColor="text1"/>
          <w:sz w:val="28"/>
          <w:szCs w:val="28"/>
        </w:rPr>
        <w:t>besides,</w:t>
      </w:r>
      <w:proofErr w:type="gramEnd"/>
      <w:r>
        <w:rPr>
          <w:rFonts w:asciiTheme="minorHAnsi" w:eastAsiaTheme="minorEastAsia" w:hAnsiTheme="minorHAnsi" w:cstheme="minorHAnsi"/>
          <w:color w:val="000000" w:themeColor="text1"/>
          <w:sz w:val="28"/>
          <w:szCs w:val="28"/>
        </w:rPr>
        <w:t xml:space="preserve"> they are a low effective approaches</w:t>
      </w:r>
      <w:r>
        <w:rPr>
          <w:rFonts w:asciiTheme="minorHAnsi" w:eastAsiaTheme="minorEastAsia" w:hAnsiTheme="minorHAnsi" w:cstheme="minorHAnsi" w:hint="eastAsia"/>
          <w:color w:val="000000" w:themeColor="text1"/>
          <w:sz w:val="28"/>
          <w:szCs w:val="28"/>
        </w:rPr>
        <w:t xml:space="preserve"> </w:t>
      </w:r>
      <w:r w:rsidR="00683E31">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xml:space="preserve">Santos et al. (2010); </w:t>
      </w:r>
      <w:proofErr w:type="spellStart"/>
      <w:r>
        <w:rPr>
          <w:rFonts w:asciiTheme="minorHAnsi" w:eastAsiaTheme="minorEastAsia" w:hAnsiTheme="minorHAnsi" w:cstheme="minorHAnsi"/>
          <w:color w:val="000000" w:themeColor="text1"/>
          <w:sz w:val="28"/>
          <w:szCs w:val="28"/>
        </w:rPr>
        <w:t>Drosou</w:t>
      </w:r>
      <w:proofErr w:type="spellEnd"/>
      <w:r>
        <w:rPr>
          <w:rFonts w:asciiTheme="minorHAnsi" w:eastAsiaTheme="minorEastAsia" w:hAnsiTheme="minorHAnsi" w:cstheme="minorHAnsi"/>
          <w:color w:val="000000" w:themeColor="text1"/>
          <w:sz w:val="28"/>
          <w:szCs w:val="28"/>
        </w:rPr>
        <w:t xml:space="preserve"> &amp; </w:t>
      </w:r>
      <w:proofErr w:type="spellStart"/>
      <w:r>
        <w:rPr>
          <w:rFonts w:asciiTheme="minorHAnsi" w:eastAsiaTheme="minorEastAsia" w:hAnsiTheme="minorHAnsi" w:cstheme="minorHAnsi"/>
          <w:color w:val="000000" w:themeColor="text1"/>
          <w:sz w:val="28"/>
          <w:szCs w:val="28"/>
        </w:rPr>
        <w:t>Pitoura</w:t>
      </w:r>
      <w:proofErr w:type="spellEnd"/>
      <w:r>
        <w:rPr>
          <w:rFonts w:asciiTheme="minorHAnsi" w:eastAsiaTheme="minorEastAsia" w:hAnsiTheme="minorHAnsi" w:cstheme="minorHAnsi"/>
          <w:color w:val="000000" w:themeColor="text1"/>
          <w:sz w:val="28"/>
          <w:szCs w:val="28"/>
        </w:rPr>
        <w:t xml:space="preserve"> (2010)</w:t>
      </w:r>
      <w:r w:rsidR="00683E31">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 xml:space="preserve">Explicit approaches make use of the aspects underlying the query to select documents that cover different aspects as far as possible. The algorithms such as IA-select, </w:t>
      </w:r>
      <w:proofErr w:type="spellStart"/>
      <w:r>
        <w:rPr>
          <w:rFonts w:asciiTheme="minorHAnsi" w:eastAsiaTheme="minorEastAsia" w:hAnsiTheme="minorHAnsi" w:cstheme="minorHAnsi"/>
          <w:color w:val="000000" w:themeColor="text1"/>
          <w:sz w:val="28"/>
          <w:szCs w:val="28"/>
        </w:rPr>
        <w:t>xQuAD</w:t>
      </w:r>
      <w:proofErr w:type="spellEnd"/>
      <w:r>
        <w:rPr>
          <w:rFonts w:asciiTheme="minorHAnsi" w:eastAsiaTheme="minorEastAsia" w:hAnsiTheme="minorHAnsi" w:cstheme="minorHAnsi" w:hint="eastAsia"/>
          <w:color w:val="000000" w:themeColor="text1"/>
          <w:sz w:val="28"/>
          <w:szCs w:val="28"/>
        </w:rPr>
        <w:t xml:space="preserve"> </w:t>
      </w:r>
      <w:r>
        <w:rPr>
          <w:rFonts w:asciiTheme="minorHAnsi" w:eastAsiaTheme="minorEastAsia" w:hAnsiTheme="minorHAnsi" w:cstheme="minorHAnsi"/>
          <w:color w:val="000000" w:themeColor="text1"/>
          <w:sz w:val="28"/>
          <w:szCs w:val="28"/>
        </w:rPr>
        <w:t xml:space="preserve">and </w:t>
      </w:r>
      <w:proofErr w:type="spellStart"/>
      <w:r>
        <w:rPr>
          <w:rFonts w:asciiTheme="minorHAnsi" w:eastAsiaTheme="minorEastAsia" w:hAnsiTheme="minorHAnsi" w:cstheme="minorHAnsi"/>
          <w:color w:val="000000" w:themeColor="text1"/>
          <w:sz w:val="28"/>
          <w:szCs w:val="28"/>
        </w:rPr>
        <w:t>RxQuAD</w:t>
      </w:r>
      <w:proofErr w:type="spellEnd"/>
      <w:r>
        <w:rPr>
          <w:rFonts w:asciiTheme="minorHAnsi" w:eastAsiaTheme="minorEastAsia" w:hAnsiTheme="minorHAnsi" w:cstheme="minorHAnsi" w:hint="eastAsia"/>
          <w:color w:val="000000" w:themeColor="text1"/>
          <w:sz w:val="28"/>
          <w:szCs w:val="28"/>
        </w:rPr>
        <w:t xml:space="preserve"> </w:t>
      </w:r>
      <w:r>
        <w:rPr>
          <w:rFonts w:asciiTheme="minorHAnsi" w:eastAsiaTheme="minorEastAsia" w:hAnsiTheme="minorHAnsi" w:cstheme="minorHAnsi"/>
          <w:color w:val="000000" w:themeColor="text1"/>
          <w:sz w:val="28"/>
          <w:szCs w:val="28"/>
        </w:rPr>
        <w:t>are proposed to reduce redundancy on the aspect levels. These methods select documents that cover more novel aspects</w:t>
      </w:r>
      <w:r>
        <w:rPr>
          <w:rFonts w:asciiTheme="minorHAnsi" w:eastAsiaTheme="minorEastAsia" w:hAnsiTheme="minorHAnsi" w:cstheme="minorHAnsi" w:hint="eastAsia"/>
          <w:color w:val="000000" w:themeColor="text1"/>
          <w:sz w:val="28"/>
          <w:szCs w:val="28"/>
        </w:rPr>
        <w:t xml:space="preserve"> </w:t>
      </w:r>
      <w:r w:rsidR="009C39FD">
        <w:rPr>
          <w:rFonts w:asciiTheme="minorHAnsi" w:eastAsiaTheme="minorEastAsia" w:hAnsiTheme="minorHAnsi" w:cstheme="minorHAnsi" w:hint="eastAsia"/>
          <w:color w:val="000000" w:themeColor="text1"/>
          <w:sz w:val="28"/>
          <w:szCs w:val="28"/>
        </w:rPr>
        <w:t>(</w:t>
      </w:r>
      <w:proofErr w:type="spellStart"/>
      <w:r>
        <w:rPr>
          <w:rFonts w:asciiTheme="minorHAnsi" w:eastAsiaTheme="minorEastAsia" w:hAnsiTheme="minorHAnsi" w:cstheme="minorHAnsi"/>
          <w:color w:val="000000" w:themeColor="text1"/>
          <w:sz w:val="28"/>
          <w:szCs w:val="28"/>
        </w:rPr>
        <w:t>Agrawal</w:t>
      </w:r>
      <w:proofErr w:type="spellEnd"/>
      <w:r>
        <w:rPr>
          <w:rFonts w:asciiTheme="minorHAnsi" w:eastAsiaTheme="minorEastAsia" w:hAnsiTheme="minorHAnsi" w:cstheme="minorHAnsi"/>
          <w:color w:val="000000" w:themeColor="text1"/>
          <w:sz w:val="28"/>
          <w:szCs w:val="28"/>
        </w:rPr>
        <w:t xml:space="preserve"> et al. (2009)</w:t>
      </w:r>
      <w:r>
        <w:rPr>
          <w:rFonts w:asciiTheme="minorHAnsi" w:eastAsiaTheme="minorEastAsia" w:hAnsiTheme="minorHAnsi" w:cstheme="minorHAnsi" w:hint="eastAsia"/>
          <w:color w:val="000000" w:themeColor="text1"/>
          <w:sz w:val="28"/>
          <w:szCs w:val="28"/>
        </w:rPr>
        <w:t xml:space="preserve">; </w:t>
      </w:r>
      <w:r>
        <w:rPr>
          <w:rFonts w:asciiTheme="minorHAnsi" w:eastAsiaTheme="minorEastAsia" w:hAnsiTheme="minorHAnsi" w:cstheme="minorHAnsi"/>
          <w:color w:val="000000" w:themeColor="text1"/>
          <w:sz w:val="28"/>
          <w:szCs w:val="28"/>
        </w:rPr>
        <w:t xml:space="preserve">Santos </w:t>
      </w:r>
      <w:r>
        <w:rPr>
          <w:rFonts w:asciiTheme="minorHAnsi" w:eastAsiaTheme="minorEastAsia" w:hAnsiTheme="minorHAnsi" w:cstheme="minorHAnsi"/>
          <w:color w:val="000000" w:themeColor="text1"/>
          <w:sz w:val="28"/>
          <w:szCs w:val="28"/>
        </w:rPr>
        <w:lastRenderedPageBreak/>
        <w:t>et al. (2010)</w:t>
      </w:r>
      <w:r>
        <w:rPr>
          <w:rFonts w:asciiTheme="minorHAnsi" w:eastAsiaTheme="minorEastAsia" w:hAnsiTheme="minorHAnsi" w:cstheme="minorHAnsi" w:hint="eastAsia"/>
          <w:color w:val="000000" w:themeColor="text1"/>
          <w:sz w:val="28"/>
          <w:szCs w:val="28"/>
        </w:rPr>
        <w:t xml:space="preserve">; </w:t>
      </w:r>
      <w:r>
        <w:rPr>
          <w:rFonts w:asciiTheme="minorHAnsi" w:eastAsiaTheme="minorEastAsia" w:hAnsiTheme="minorHAnsi" w:cstheme="minorHAnsi"/>
          <w:color w:val="000000" w:themeColor="text1"/>
          <w:sz w:val="28"/>
          <w:szCs w:val="28"/>
        </w:rPr>
        <w:t>Vargas et al. (2012)</w:t>
      </w:r>
      <w:r w:rsidR="009C39FD">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The PM-1 and PM-2 models pay more attention to maintain the proportionality of aspects</w:t>
      </w:r>
      <w:r>
        <w:rPr>
          <w:rFonts w:asciiTheme="minorHAnsi" w:eastAsiaTheme="minorEastAsia" w:hAnsiTheme="minorHAnsi" w:cstheme="minorHAnsi" w:hint="eastAsia"/>
          <w:color w:val="000000" w:themeColor="text1"/>
          <w:sz w:val="28"/>
          <w:szCs w:val="28"/>
        </w:rPr>
        <w:t xml:space="preserve"> </w:t>
      </w:r>
      <w:r w:rsidR="000F4465">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Dang &amp; Croft (2012)</w:t>
      </w:r>
      <w:r w:rsidR="000F4465">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They produce the ranked result according to the proportionality of aspects. Intrinsic diversity products a series of successor queries to figure out the appropriate content to cover</w:t>
      </w:r>
      <w:r>
        <w:rPr>
          <w:rFonts w:asciiTheme="minorHAnsi" w:eastAsiaTheme="minorEastAsia" w:hAnsiTheme="minorHAnsi" w:cstheme="minorHAnsi" w:hint="eastAsia"/>
          <w:color w:val="000000" w:themeColor="text1"/>
          <w:sz w:val="28"/>
          <w:szCs w:val="28"/>
        </w:rPr>
        <w:t xml:space="preserve"> </w:t>
      </w:r>
      <w:r w:rsidR="000F4465">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Raman et al. (2013</w:t>
      </w:r>
      <w:r>
        <w:rPr>
          <w:rFonts w:asciiTheme="minorHAnsi" w:eastAsiaTheme="minorEastAsia" w:hAnsiTheme="minorHAnsi" w:cstheme="minorHAnsi" w:hint="eastAsia"/>
          <w:color w:val="000000" w:themeColor="text1"/>
          <w:sz w:val="28"/>
          <w:szCs w:val="28"/>
        </w:rPr>
        <w:t>)</w:t>
      </w:r>
      <w:r w:rsidR="000F4465">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Wang et al.</w:t>
      </w:r>
      <w:r>
        <w:rPr>
          <w:rFonts w:asciiTheme="minorHAnsi" w:eastAsiaTheme="minorEastAsia" w:hAnsiTheme="minorHAnsi" w:cstheme="minorHAnsi" w:hint="eastAsia"/>
          <w:color w:val="000000" w:themeColor="text1"/>
          <w:sz w:val="28"/>
          <w:szCs w:val="28"/>
        </w:rPr>
        <w:t xml:space="preserve"> </w:t>
      </w:r>
      <w:r>
        <w:rPr>
          <w:rFonts w:asciiTheme="minorHAnsi" w:eastAsiaTheme="minorEastAsia" w:hAnsiTheme="minorHAnsi" w:cstheme="minorHAnsi"/>
          <w:color w:val="000000" w:themeColor="text1"/>
          <w:sz w:val="28"/>
          <w:szCs w:val="28"/>
        </w:rPr>
        <w:t>think the aspects underlying the query should be hierarchical, and propose some hierarchical measures to find the relationships among aspects</w:t>
      </w:r>
      <w:r>
        <w:rPr>
          <w:rFonts w:asciiTheme="minorHAnsi" w:eastAsiaTheme="minorEastAsia" w:hAnsiTheme="minorHAnsi" w:cstheme="minorHAnsi" w:hint="eastAsia"/>
          <w:color w:val="000000" w:themeColor="text1"/>
          <w:sz w:val="28"/>
          <w:szCs w:val="28"/>
        </w:rPr>
        <w:t xml:space="preserve"> </w:t>
      </w:r>
      <w:r w:rsidR="000F4465">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Wang et al. (2016)</w:t>
      </w:r>
      <w:r w:rsidR="000F4465">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To conclude, all existing explicit approaches are unsupervised, and the values of parameters need to be tuned by the experiment repeatedly without intention, causing a time-consuming optimizing problem to find the most suitable parameters.</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hint="eastAsia"/>
          <w:color w:val="000000" w:themeColor="text1"/>
          <w:sz w:val="28"/>
          <w:szCs w:val="28"/>
        </w:rPr>
        <w:t xml:space="preserve">Our approach also accounts for the aspects of a query in an explicit way. However, differently from the existing approaches, we use a learnable process to identify features from documents by Markov Random Field. It is other than using structural SVM to learn to identify a document subset with maximum word coverage </w:t>
      </w:r>
      <w:r w:rsidR="000F4465">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hint="eastAsia"/>
          <w:color w:val="000000" w:themeColor="text1"/>
          <w:sz w:val="28"/>
          <w:szCs w:val="28"/>
        </w:rPr>
        <w:t>Hu et al. (2014)</w:t>
      </w:r>
      <w:r w:rsidR="000F4465">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hint="eastAsia"/>
          <w:color w:val="000000" w:themeColor="text1"/>
          <w:sz w:val="28"/>
          <w:szCs w:val="28"/>
        </w:rPr>
        <w:t xml:space="preserve">. They just learn the maximum word coverage and do not mine the aspects underlying the query. Besides, we redefine the diversity function and derive our loss function as the likelihood loss of ground truth generation to resolve this </w:t>
      </w:r>
      <w:bookmarkStart w:id="2" w:name="OLE_LINK1"/>
      <w:r>
        <w:rPr>
          <w:rFonts w:asciiTheme="minorHAnsi" w:eastAsiaTheme="minorEastAsia" w:hAnsiTheme="minorHAnsi" w:cstheme="minorHAnsi" w:hint="eastAsia"/>
          <w:color w:val="000000" w:themeColor="text1"/>
          <w:sz w:val="28"/>
          <w:szCs w:val="28"/>
        </w:rPr>
        <w:t xml:space="preserve">bidirectional </w:t>
      </w:r>
      <w:bookmarkEnd w:id="2"/>
      <w:r>
        <w:rPr>
          <w:rFonts w:asciiTheme="minorHAnsi" w:eastAsiaTheme="minorEastAsia" w:hAnsiTheme="minorHAnsi" w:cstheme="minorHAnsi" w:hint="eastAsia"/>
          <w:color w:val="000000" w:themeColor="text1"/>
          <w:sz w:val="28"/>
          <w:szCs w:val="28"/>
        </w:rPr>
        <w:t>optimization problem.</w:t>
      </w:r>
    </w:p>
    <w:p w:rsidR="00C52864" w:rsidRDefault="00C52864">
      <w:pPr>
        <w:pStyle w:val="HTML"/>
        <w:spacing w:beforeLines="50" w:before="156" w:line="0" w:lineRule="atLeast"/>
        <w:jc w:val="both"/>
        <w:rPr>
          <w:rFonts w:asciiTheme="minorHAnsi" w:hAnsiTheme="minorHAnsi" w:cstheme="minorHAnsi"/>
          <w:color w:val="000000" w:themeColor="text1"/>
          <w:sz w:val="28"/>
          <w:szCs w:val="28"/>
        </w:rPr>
      </w:pP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Comment 2:</w:t>
      </w:r>
      <w:r>
        <w:rPr>
          <w:rFonts w:asciiTheme="minorHAnsi" w:eastAsia="Yu Gothic UI" w:hAnsiTheme="minorHAnsi" w:cstheme="minorHAnsi"/>
          <w:color w:val="000000" w:themeColor="text1"/>
          <w:sz w:val="28"/>
          <w:szCs w:val="28"/>
        </w:rPr>
        <w:t xml:space="preserve"> The section "Experiment" requires, for its understanding, a deep knowledge of the referenced works (in relation, for example, to the metrics used "to evaluate the performance"). We understand, however, that to evaluate, with the rigor that the authors claim, the results obtained, that the comparison, as it has been proposed by the authors, has been lost. Perhaps, it could be proposed, that the authors develop a summary of the main results of the analysis and comparisons made, more "accessible" for a reader without a thorough knowledge of the subject.</w:t>
      </w:r>
      <w:r>
        <w:rPr>
          <w:rFonts w:asciiTheme="minorHAnsi" w:eastAsiaTheme="minorEastAsia" w:hAnsiTheme="minorHAnsi" w:cstheme="minorHAnsi"/>
          <w:color w:val="000000" w:themeColor="text1"/>
          <w:sz w:val="28"/>
          <w:szCs w:val="28"/>
        </w:rPr>
        <w:t xml:space="preserve"> </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 xml:space="preserve">Answer 2: In order to understand </w:t>
      </w:r>
      <w:r>
        <w:rPr>
          <w:rFonts w:asciiTheme="minorHAnsi" w:eastAsiaTheme="minorEastAsia" w:hAnsiTheme="minorHAnsi" w:cstheme="minorHAnsi" w:hint="eastAsia"/>
          <w:color w:val="000000" w:themeColor="text1"/>
          <w:sz w:val="28"/>
          <w:szCs w:val="28"/>
        </w:rPr>
        <w:t xml:space="preserve">the evaluation metrics well, we have revised the description of metrics, in which the usage and original for metrics are included. </w:t>
      </w:r>
      <w:r>
        <w:rPr>
          <w:rFonts w:asciiTheme="minorHAnsi" w:eastAsiaTheme="minorEastAsia" w:hAnsiTheme="minorHAnsi" w:cstheme="minorHAnsi"/>
          <w:color w:val="000000" w:themeColor="text1"/>
          <w:sz w:val="28"/>
          <w:szCs w:val="28"/>
        </w:rPr>
        <w:t>F</w:t>
      </w:r>
      <w:r>
        <w:rPr>
          <w:rFonts w:asciiTheme="minorHAnsi" w:eastAsiaTheme="minorEastAsia" w:hAnsiTheme="minorHAnsi" w:cstheme="minorHAnsi" w:hint="eastAsia"/>
          <w:color w:val="000000" w:themeColor="text1"/>
          <w:sz w:val="28"/>
          <w:szCs w:val="28"/>
        </w:rPr>
        <w:t xml:space="preserve">or better understanding the paper, we </w:t>
      </w:r>
      <w:r>
        <w:rPr>
          <w:rFonts w:asciiTheme="minorHAnsi" w:eastAsiaTheme="minorEastAsia" w:hAnsiTheme="minorHAnsi" w:cstheme="minorHAnsi"/>
          <w:color w:val="000000" w:themeColor="text1"/>
          <w:sz w:val="28"/>
          <w:szCs w:val="28"/>
        </w:rPr>
        <w:t>added a part to summarize our conclusion from the experimental results</w:t>
      </w:r>
      <w:r>
        <w:rPr>
          <w:rFonts w:asciiTheme="minorHAnsi" w:eastAsiaTheme="minorEastAsia" w:hAnsiTheme="minorHAnsi" w:cstheme="minorHAnsi" w:hint="eastAsia"/>
          <w:color w:val="000000" w:themeColor="text1"/>
          <w:sz w:val="28"/>
          <w:szCs w:val="28"/>
        </w:rPr>
        <w:t>. The detail description is shown as follows:</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hint="eastAsia"/>
          <w:color w:val="000000" w:themeColor="text1"/>
          <w:sz w:val="28"/>
          <w:szCs w:val="28"/>
        </w:rPr>
        <w:t>For metrics i</w:t>
      </w:r>
      <w:r>
        <w:rPr>
          <w:rFonts w:asciiTheme="minorHAnsi" w:eastAsiaTheme="minorEastAsia" w:hAnsiTheme="minorHAnsi" w:cstheme="minorHAnsi"/>
          <w:color w:val="000000" w:themeColor="text1"/>
          <w:sz w:val="28"/>
          <w:szCs w:val="28"/>
        </w:rPr>
        <w:t>n Page 12, line 205:</w:t>
      </w:r>
      <w:r>
        <w:rPr>
          <w:rFonts w:asciiTheme="minorHAnsi" w:eastAsiaTheme="minorEastAsia" w:hAnsiTheme="minorHAnsi" w:cstheme="minorHAnsi" w:hint="eastAsia"/>
          <w:color w:val="000000" w:themeColor="text1"/>
          <w:sz w:val="28"/>
          <w:szCs w:val="28"/>
        </w:rPr>
        <w:t xml:space="preserve"> </w:t>
      </w:r>
      <w:r>
        <w:rPr>
          <w:rFonts w:asciiTheme="minorHAnsi" w:eastAsiaTheme="minorEastAsia" w:hAnsiTheme="minorHAnsi" w:cstheme="minorHAnsi"/>
          <w:color w:val="000000" w:themeColor="text1"/>
          <w:sz w:val="28"/>
          <w:szCs w:val="28"/>
        </w:rPr>
        <w:t>There are three mainly evaluation metrics we use to evaluate the performance of our method: α-</w:t>
      </w:r>
      <w:proofErr w:type="spellStart"/>
      <w:r>
        <w:rPr>
          <w:rFonts w:asciiTheme="minorHAnsi" w:eastAsiaTheme="minorEastAsia" w:hAnsiTheme="minorHAnsi" w:cstheme="minorHAnsi"/>
          <w:color w:val="000000" w:themeColor="text1"/>
          <w:sz w:val="28"/>
          <w:szCs w:val="28"/>
        </w:rPr>
        <w:t>nDCG</w:t>
      </w:r>
      <w:proofErr w:type="spellEnd"/>
      <w:r>
        <w:rPr>
          <w:rFonts w:asciiTheme="minorHAnsi" w:eastAsiaTheme="minorEastAsia" w:hAnsiTheme="minorHAnsi" w:cstheme="minorHAnsi" w:hint="eastAsia"/>
          <w:color w:val="000000" w:themeColor="text1"/>
          <w:sz w:val="28"/>
          <w:szCs w:val="28"/>
        </w:rPr>
        <w:t xml:space="preserve"> </w:t>
      </w:r>
      <w:r w:rsidR="000F4465">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Clarke et al. (2008)</w:t>
      </w:r>
      <w:r w:rsidR="000F4465">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ERR-IA</w:t>
      </w:r>
      <w:r>
        <w:rPr>
          <w:rFonts w:asciiTheme="minorHAnsi" w:eastAsiaTheme="minorEastAsia" w:hAnsiTheme="minorHAnsi" w:cstheme="minorHAnsi" w:hint="eastAsia"/>
          <w:color w:val="000000" w:themeColor="text1"/>
          <w:sz w:val="28"/>
          <w:szCs w:val="28"/>
        </w:rPr>
        <w:t xml:space="preserve"> </w:t>
      </w:r>
      <w:r w:rsidR="000F4465">
        <w:rPr>
          <w:rFonts w:asciiTheme="minorHAnsi" w:eastAsiaTheme="minorEastAsia" w:hAnsiTheme="minorHAnsi" w:cstheme="minorHAnsi" w:hint="eastAsia"/>
          <w:color w:val="000000" w:themeColor="text1"/>
          <w:sz w:val="28"/>
          <w:szCs w:val="28"/>
        </w:rPr>
        <w:t>(</w:t>
      </w:r>
      <w:proofErr w:type="spellStart"/>
      <w:r>
        <w:rPr>
          <w:rFonts w:asciiTheme="minorHAnsi" w:eastAsiaTheme="minorEastAsia" w:hAnsiTheme="minorHAnsi" w:cstheme="minorHAnsi"/>
          <w:color w:val="000000" w:themeColor="text1"/>
          <w:sz w:val="28"/>
          <w:szCs w:val="28"/>
        </w:rPr>
        <w:t>Chapelle</w:t>
      </w:r>
      <w:proofErr w:type="spellEnd"/>
      <w:r>
        <w:rPr>
          <w:rFonts w:asciiTheme="minorHAnsi" w:eastAsiaTheme="minorEastAsia" w:hAnsiTheme="minorHAnsi" w:cstheme="minorHAnsi"/>
          <w:color w:val="000000" w:themeColor="text1"/>
          <w:sz w:val="28"/>
          <w:szCs w:val="28"/>
        </w:rPr>
        <w:t xml:space="preserve"> et al. (2009)</w:t>
      </w:r>
      <w:r w:rsidR="000F4465">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NRBP</w:t>
      </w:r>
      <w:r>
        <w:rPr>
          <w:rFonts w:asciiTheme="minorHAnsi" w:eastAsiaTheme="minorEastAsia" w:hAnsiTheme="minorHAnsi" w:cstheme="minorHAnsi" w:hint="eastAsia"/>
          <w:color w:val="000000" w:themeColor="text1"/>
          <w:sz w:val="28"/>
          <w:szCs w:val="28"/>
        </w:rPr>
        <w:t xml:space="preserve"> </w:t>
      </w:r>
      <w:r w:rsidR="000F4465">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xml:space="preserve">Clarke et al. </w:t>
      </w:r>
      <w:r>
        <w:rPr>
          <w:rFonts w:asciiTheme="minorHAnsi" w:eastAsiaTheme="minorEastAsia" w:hAnsiTheme="minorHAnsi" w:cstheme="minorHAnsi"/>
          <w:color w:val="000000" w:themeColor="text1"/>
          <w:sz w:val="28"/>
          <w:szCs w:val="28"/>
        </w:rPr>
        <w:lastRenderedPageBreak/>
        <w:t>(2009b</w:t>
      </w:r>
      <w:r>
        <w:rPr>
          <w:rFonts w:asciiTheme="minorHAnsi" w:eastAsiaTheme="minorEastAsia" w:hAnsiTheme="minorHAnsi" w:cstheme="minorHAnsi" w:hint="eastAsia"/>
          <w:color w:val="000000" w:themeColor="text1"/>
          <w:sz w:val="28"/>
          <w:szCs w:val="28"/>
        </w:rPr>
        <w:t>)</w:t>
      </w:r>
      <w:r w:rsidR="000F4465">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α-</w:t>
      </w:r>
      <w:proofErr w:type="spellStart"/>
      <w:r>
        <w:rPr>
          <w:rFonts w:asciiTheme="minorHAnsi" w:eastAsiaTheme="minorEastAsia" w:hAnsiTheme="minorHAnsi" w:cstheme="minorHAnsi"/>
          <w:color w:val="000000" w:themeColor="text1"/>
          <w:sz w:val="28"/>
          <w:szCs w:val="28"/>
        </w:rPr>
        <w:t>nDCG</w:t>
      </w:r>
      <w:proofErr w:type="spellEnd"/>
      <w:r>
        <w:rPr>
          <w:rFonts w:asciiTheme="minorHAnsi" w:eastAsiaTheme="minorEastAsia" w:hAnsiTheme="minorHAnsi" w:cstheme="minorHAnsi"/>
          <w:color w:val="000000" w:themeColor="text1"/>
          <w:sz w:val="28"/>
          <w:szCs w:val="28"/>
        </w:rPr>
        <w:t xml:space="preserve"> is used to balance both relevance and diversity of candidate documents</w:t>
      </w:r>
      <w:r>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xml:space="preserve"> ERR-IA measures the expected effort required for a user to satisfy their information needs. And NRBP is a feasible metric to evaluate the balance between the complexity of needs and the query. These metrics penalize redundancy in a different degree for the document at each sorted position to maximize the aspects coverage. Additionally, we report our result using Precision-IA</w:t>
      </w:r>
      <w:r>
        <w:rPr>
          <w:rFonts w:asciiTheme="minorHAnsi" w:eastAsiaTheme="minorEastAsia" w:hAnsiTheme="minorHAnsi" w:cstheme="minorHAnsi" w:hint="eastAsia"/>
          <w:color w:val="000000" w:themeColor="text1"/>
          <w:sz w:val="28"/>
          <w:szCs w:val="28"/>
        </w:rPr>
        <w:t xml:space="preserve"> </w:t>
      </w:r>
      <w:r>
        <w:rPr>
          <w:rFonts w:asciiTheme="minorHAnsi" w:eastAsiaTheme="minorEastAsia" w:hAnsiTheme="minorHAnsi" w:cstheme="minorHAnsi"/>
          <w:color w:val="000000" w:themeColor="text1"/>
          <w:sz w:val="28"/>
          <w:szCs w:val="28"/>
        </w:rPr>
        <w:t>and Aspect Recall too</w:t>
      </w:r>
      <w:r>
        <w:rPr>
          <w:rFonts w:asciiTheme="minorHAnsi" w:eastAsiaTheme="minorEastAsia" w:hAnsiTheme="minorHAnsi" w:cstheme="minorHAnsi" w:hint="eastAsia"/>
          <w:color w:val="000000" w:themeColor="text1"/>
          <w:sz w:val="28"/>
          <w:szCs w:val="28"/>
        </w:rPr>
        <w:t xml:space="preserve"> </w:t>
      </w:r>
      <w:r w:rsidR="000F4465">
        <w:rPr>
          <w:rFonts w:asciiTheme="minorHAnsi" w:eastAsiaTheme="minorEastAsia" w:hAnsiTheme="minorHAnsi" w:cstheme="minorHAnsi" w:hint="eastAsia"/>
          <w:color w:val="000000" w:themeColor="text1"/>
          <w:sz w:val="28"/>
          <w:szCs w:val="28"/>
        </w:rPr>
        <w:t>(</w:t>
      </w:r>
      <w:proofErr w:type="spellStart"/>
      <w:r>
        <w:rPr>
          <w:rFonts w:asciiTheme="minorHAnsi" w:eastAsiaTheme="minorEastAsia" w:hAnsiTheme="minorHAnsi" w:cstheme="minorHAnsi"/>
          <w:color w:val="000000" w:themeColor="text1"/>
          <w:sz w:val="28"/>
          <w:szCs w:val="28"/>
        </w:rPr>
        <w:t>Agrawal</w:t>
      </w:r>
      <w:proofErr w:type="spellEnd"/>
      <w:r>
        <w:rPr>
          <w:rFonts w:asciiTheme="minorHAnsi" w:eastAsiaTheme="minorEastAsia" w:hAnsiTheme="minorHAnsi" w:cstheme="minorHAnsi"/>
          <w:color w:val="000000" w:themeColor="text1"/>
          <w:sz w:val="28"/>
          <w:szCs w:val="28"/>
        </w:rPr>
        <w:t xml:space="preserve"> et al. (2009)</w:t>
      </w:r>
      <w:r w:rsidR="000F4465">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To measure the robustness, we use Win/Loss ratio metrics</w:t>
      </w:r>
      <w:r>
        <w:rPr>
          <w:rFonts w:asciiTheme="minorHAnsi" w:eastAsiaTheme="minorEastAsia" w:hAnsiTheme="minorHAnsi" w:cstheme="minorHAnsi" w:hint="eastAsia"/>
          <w:color w:val="000000" w:themeColor="text1"/>
          <w:sz w:val="28"/>
          <w:szCs w:val="28"/>
        </w:rPr>
        <w:t xml:space="preserve"> </w:t>
      </w:r>
      <w:r w:rsidR="000F4465">
        <w:rPr>
          <w:rFonts w:asciiTheme="minorHAnsi" w:eastAsiaTheme="minorEastAsia" w:hAnsiTheme="minorHAnsi" w:cstheme="minorHAnsi" w:hint="eastAsia"/>
          <w:color w:val="000000" w:themeColor="text1"/>
          <w:sz w:val="28"/>
          <w:szCs w:val="28"/>
        </w:rPr>
        <w:t>(</w:t>
      </w:r>
      <w:proofErr w:type="spellStart"/>
      <w:r>
        <w:rPr>
          <w:rFonts w:asciiTheme="minorHAnsi" w:eastAsiaTheme="minorEastAsia" w:hAnsiTheme="minorHAnsi" w:cstheme="minorHAnsi"/>
          <w:color w:val="000000" w:themeColor="text1"/>
          <w:sz w:val="28"/>
          <w:szCs w:val="28"/>
        </w:rPr>
        <w:t>Yue</w:t>
      </w:r>
      <w:proofErr w:type="spellEnd"/>
      <w:r>
        <w:rPr>
          <w:rFonts w:asciiTheme="minorHAnsi" w:eastAsiaTheme="minorEastAsia" w:hAnsiTheme="minorHAnsi" w:cstheme="minorHAnsi"/>
          <w:color w:val="000000" w:themeColor="text1"/>
          <w:sz w:val="28"/>
          <w:szCs w:val="28"/>
        </w:rPr>
        <w:t xml:space="preserve"> &amp; </w:t>
      </w:r>
      <w:proofErr w:type="spellStart"/>
      <w:r>
        <w:rPr>
          <w:rFonts w:asciiTheme="minorHAnsi" w:eastAsiaTheme="minorEastAsia" w:hAnsiTheme="minorHAnsi" w:cstheme="minorHAnsi"/>
          <w:color w:val="000000" w:themeColor="text1"/>
          <w:sz w:val="28"/>
          <w:szCs w:val="28"/>
        </w:rPr>
        <w:t>Joachims</w:t>
      </w:r>
      <w:proofErr w:type="spellEnd"/>
      <w:r>
        <w:rPr>
          <w:rFonts w:asciiTheme="minorHAnsi" w:eastAsiaTheme="minorEastAsia" w:hAnsiTheme="minorHAnsi" w:cstheme="minorHAnsi"/>
          <w:color w:val="000000" w:themeColor="text1"/>
          <w:sz w:val="28"/>
          <w:szCs w:val="28"/>
        </w:rPr>
        <w:t xml:space="preserve"> (2008); Dang &amp; Croft (2012</w:t>
      </w:r>
      <w:r>
        <w:rPr>
          <w:rFonts w:asciiTheme="minorHAnsi" w:eastAsiaTheme="minorEastAsia" w:hAnsiTheme="minorHAnsi" w:cstheme="minorHAnsi" w:hint="eastAsia"/>
          <w:color w:val="000000" w:themeColor="text1"/>
          <w:sz w:val="28"/>
          <w:szCs w:val="28"/>
        </w:rPr>
        <w:t>)</w:t>
      </w:r>
      <w:r w:rsidR="000F4465">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The Win/Loss ratio denotes whether the model improve</w:t>
      </w:r>
      <w:r w:rsidR="000F4465">
        <w:rPr>
          <w:rFonts w:asciiTheme="minorHAnsi" w:eastAsiaTheme="minorEastAsia" w:hAnsiTheme="minorHAnsi" w:cstheme="minorHAnsi" w:hint="eastAsia"/>
          <w:color w:val="000000" w:themeColor="text1"/>
          <w:sz w:val="28"/>
          <w:szCs w:val="28"/>
        </w:rPr>
        <w:t>s</w:t>
      </w:r>
      <w:r>
        <w:rPr>
          <w:rFonts w:asciiTheme="minorHAnsi" w:eastAsiaTheme="minorEastAsia" w:hAnsiTheme="minorHAnsi" w:cstheme="minorHAnsi"/>
          <w:color w:val="000000" w:themeColor="text1"/>
          <w:sz w:val="28"/>
          <w:szCs w:val="28"/>
        </w:rPr>
        <w:t xml:space="preserve"> or hurt</w:t>
      </w:r>
      <w:r w:rsidR="00830651">
        <w:rPr>
          <w:rFonts w:asciiTheme="minorHAnsi" w:eastAsiaTheme="minorEastAsia" w:hAnsiTheme="minorHAnsi" w:cstheme="minorHAnsi" w:hint="eastAsia"/>
          <w:color w:val="000000" w:themeColor="text1"/>
          <w:sz w:val="28"/>
          <w:szCs w:val="28"/>
        </w:rPr>
        <w:t>s</w:t>
      </w:r>
      <w:r>
        <w:rPr>
          <w:rFonts w:asciiTheme="minorHAnsi" w:eastAsiaTheme="minorEastAsia" w:hAnsiTheme="minorHAnsi" w:cstheme="minorHAnsi"/>
          <w:color w:val="000000" w:themeColor="text1"/>
          <w:sz w:val="28"/>
          <w:szCs w:val="28"/>
        </w:rPr>
        <w:t xml:space="preserve"> the result when comparing with the basic relevant baseline QL</w:t>
      </w:r>
      <w:r>
        <w:rPr>
          <w:rFonts w:asciiTheme="minorHAnsi" w:eastAsiaTheme="minorEastAsia" w:hAnsiTheme="minorHAnsi" w:cstheme="minorHAnsi" w:hint="eastAsia"/>
          <w:color w:val="000000" w:themeColor="text1"/>
          <w:sz w:val="28"/>
          <w:szCs w:val="28"/>
        </w:rPr>
        <w:t xml:space="preserve"> </w:t>
      </w:r>
      <w:r>
        <w:rPr>
          <w:rFonts w:asciiTheme="minorHAnsi" w:eastAsiaTheme="minorEastAsia" w:hAnsiTheme="minorHAnsi" w:cstheme="minorHAnsi"/>
          <w:color w:val="000000" w:themeColor="text1"/>
          <w:sz w:val="28"/>
          <w:szCs w:val="28"/>
        </w:rPr>
        <w:t>in terms of evaluation metrics</w:t>
      </w:r>
      <w:r>
        <w:rPr>
          <w:rFonts w:asciiTheme="minorHAnsi" w:eastAsiaTheme="minorEastAsia" w:hAnsiTheme="minorHAnsi" w:cstheme="minorHAnsi" w:hint="eastAsia"/>
          <w:color w:val="000000" w:themeColor="text1"/>
          <w:sz w:val="28"/>
          <w:szCs w:val="28"/>
        </w:rPr>
        <w:t xml:space="preserve"> (</w:t>
      </w:r>
      <w:r>
        <w:rPr>
          <w:rFonts w:asciiTheme="minorHAnsi" w:eastAsiaTheme="minorEastAsia" w:hAnsiTheme="minorHAnsi" w:cstheme="minorHAnsi"/>
          <w:color w:val="000000" w:themeColor="text1"/>
          <w:sz w:val="28"/>
          <w:szCs w:val="28"/>
        </w:rPr>
        <w:t>Dang &amp; Croft (2012)</w:t>
      </w:r>
      <w:r>
        <w:rPr>
          <w:rFonts w:asciiTheme="minorHAnsi" w:eastAsiaTheme="minorEastAsia" w:hAnsiTheme="minorHAnsi" w:cstheme="minorHAnsi" w:hint="eastAsia"/>
          <w:color w:val="000000" w:themeColor="text1"/>
          <w:sz w:val="28"/>
          <w:szCs w:val="28"/>
        </w:rPr>
        <w:t>)</w:t>
      </w:r>
      <w:r>
        <w:rPr>
          <w:rFonts w:asciiTheme="minorHAnsi" w:eastAsiaTheme="minorEastAsia" w:hAnsiTheme="minorHAnsi" w:cstheme="minorHAnsi"/>
          <w:color w:val="000000" w:themeColor="text1"/>
          <w:sz w:val="28"/>
          <w:szCs w:val="28"/>
        </w:rPr>
        <w:t>. Particularly in our experiment, we use ERR-IA to calculate the Win/Loss ratio.</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hint="eastAsia"/>
          <w:color w:val="000000" w:themeColor="text1"/>
          <w:sz w:val="28"/>
          <w:szCs w:val="28"/>
        </w:rPr>
        <w:t>For conclusion i</w:t>
      </w:r>
      <w:r>
        <w:rPr>
          <w:rFonts w:asciiTheme="minorHAnsi" w:eastAsiaTheme="minorEastAsia" w:hAnsiTheme="minorHAnsi" w:cstheme="minorHAnsi"/>
          <w:color w:val="000000" w:themeColor="text1"/>
          <w:sz w:val="28"/>
          <w:szCs w:val="28"/>
        </w:rPr>
        <w:t xml:space="preserve">n Page 19, line 325: In this paper, we propose a Learnable Search Result Diversification model (L-SRD). We pay our attention to the explicit </w:t>
      </w:r>
      <w:r w:rsidR="009E0479">
        <w:rPr>
          <w:rFonts w:asciiTheme="minorHAnsi" w:eastAsiaTheme="minorEastAsia" w:hAnsiTheme="minorHAnsi" w:cstheme="minorHAnsi" w:hint="eastAsia"/>
          <w:color w:val="000000" w:themeColor="text1"/>
          <w:sz w:val="28"/>
          <w:szCs w:val="28"/>
        </w:rPr>
        <w:t>q</w:t>
      </w:r>
      <w:r>
        <w:rPr>
          <w:rFonts w:asciiTheme="minorHAnsi" w:eastAsiaTheme="minorEastAsia" w:hAnsiTheme="minorHAnsi" w:cstheme="minorHAnsi"/>
          <w:color w:val="000000" w:themeColor="text1"/>
          <w:sz w:val="28"/>
          <w:szCs w:val="28"/>
        </w:rPr>
        <w:t xml:space="preserve">uery </w:t>
      </w:r>
      <w:r w:rsidR="009E0479">
        <w:rPr>
          <w:rFonts w:asciiTheme="minorHAnsi" w:eastAsiaTheme="minorEastAsia" w:hAnsiTheme="minorHAnsi" w:cstheme="minorHAnsi" w:hint="eastAsia"/>
          <w:color w:val="000000" w:themeColor="text1"/>
          <w:sz w:val="28"/>
          <w:szCs w:val="28"/>
        </w:rPr>
        <w:t>a</w:t>
      </w:r>
      <w:r>
        <w:rPr>
          <w:rFonts w:asciiTheme="minorHAnsi" w:eastAsiaTheme="minorEastAsia" w:hAnsiTheme="minorHAnsi" w:cstheme="minorHAnsi"/>
          <w:color w:val="000000" w:themeColor="text1"/>
          <w:sz w:val="28"/>
          <w:szCs w:val="28"/>
        </w:rPr>
        <w:t xml:space="preserve">spect </w:t>
      </w:r>
      <w:r w:rsidR="009E0479">
        <w:rPr>
          <w:rFonts w:asciiTheme="minorHAnsi" w:eastAsiaTheme="minorEastAsia" w:hAnsiTheme="minorHAnsi" w:cstheme="minorHAnsi" w:hint="eastAsia"/>
          <w:color w:val="000000" w:themeColor="text1"/>
          <w:sz w:val="28"/>
          <w:szCs w:val="28"/>
        </w:rPr>
        <w:t>d</w:t>
      </w:r>
      <w:r>
        <w:rPr>
          <w:rFonts w:asciiTheme="minorHAnsi" w:eastAsiaTheme="minorEastAsia" w:hAnsiTheme="minorHAnsi" w:cstheme="minorHAnsi"/>
          <w:color w:val="000000" w:themeColor="text1"/>
          <w:sz w:val="28"/>
          <w:szCs w:val="28"/>
        </w:rPr>
        <w:t xml:space="preserve">iversification models and introduce the learning approach to regard the model as a learning problem. Unlike the traditional explicit diversification models utilizing a predefined novelty measure function, we integrate different types of diversity features and estimate the weight with a learning approach. We derive our loss function as the likelihood of ground truth generation. Stochastic gradient descent algorithm is used to estimate the values of parameters. Benefiting from the learning approach, we can optimize the parameters in an automatic method. The prediction of our diversification model is provided by </w:t>
      </w:r>
      <w:r>
        <w:rPr>
          <w:rFonts w:asciiTheme="minorHAnsi" w:eastAsiaTheme="minorEastAsia" w:hAnsiTheme="minorHAnsi" w:cstheme="minorHAnsi" w:hint="eastAsia"/>
          <w:color w:val="000000" w:themeColor="text1"/>
          <w:sz w:val="28"/>
          <w:szCs w:val="28"/>
        </w:rPr>
        <w:t xml:space="preserve">iterative </w:t>
      </w:r>
      <w:r>
        <w:rPr>
          <w:rFonts w:asciiTheme="minorHAnsi" w:eastAsiaTheme="minorEastAsia" w:hAnsiTheme="minorHAnsi" w:cstheme="minorHAnsi"/>
          <w:color w:val="000000" w:themeColor="text1"/>
          <w:sz w:val="28"/>
          <w:szCs w:val="28"/>
        </w:rPr>
        <w:t>maximizing the learned ranking function.</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We have demonstrated the improvement of L-SRD comparing with other diversification models. We find L-SRD achieve considerable results in terms of official diversity metrics on three years in TREC web track data</w:t>
      </w:r>
      <w:r>
        <w:rPr>
          <w:rFonts w:asciiTheme="minorHAnsi" w:eastAsiaTheme="minorEastAsia" w:hAnsiTheme="minorHAnsi" w:cstheme="minorHAnsi" w:hint="eastAsia"/>
          <w:color w:val="000000" w:themeColor="text1"/>
          <w:sz w:val="28"/>
          <w:szCs w:val="28"/>
        </w:rPr>
        <w:t xml:space="preserve"> </w:t>
      </w:r>
      <w:r>
        <w:rPr>
          <w:rFonts w:asciiTheme="minorHAnsi" w:eastAsiaTheme="minorEastAsia" w:hAnsiTheme="minorHAnsi" w:cstheme="minorHAnsi"/>
          <w:color w:val="000000" w:themeColor="text1"/>
          <w:sz w:val="28"/>
          <w:szCs w:val="28"/>
        </w:rPr>
        <w:t>set. To prove its robustness, we set the experiment about Win/Loss ratio and usage of different retrieval algorithms. We believe L-SRD will play an important role to improve the Query Aspect Search Result Diversification by using a learning method.</w:t>
      </w:r>
    </w:p>
    <w:p w:rsidR="00C52864" w:rsidRDefault="00C52864">
      <w:pPr>
        <w:pStyle w:val="HTML"/>
        <w:spacing w:beforeLines="50" w:before="156" w:line="0" w:lineRule="atLeast"/>
        <w:jc w:val="both"/>
        <w:rPr>
          <w:rFonts w:asciiTheme="minorHAnsi" w:eastAsiaTheme="minorEastAsia" w:hAnsiTheme="minorHAnsi" w:cstheme="minorHAnsi"/>
          <w:color w:val="000000" w:themeColor="text1"/>
          <w:sz w:val="28"/>
          <w:szCs w:val="28"/>
        </w:rPr>
      </w:pPr>
    </w:p>
    <w:p w:rsidR="00C52864" w:rsidRDefault="004665A6">
      <w:pPr>
        <w:pStyle w:val="HTML"/>
        <w:spacing w:beforeLines="50" w:before="156" w:line="0" w:lineRule="atLeast"/>
        <w:jc w:val="both"/>
        <w:rPr>
          <w:rFonts w:asciiTheme="minorHAnsi" w:eastAsia="Yu Gothic UI"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 xml:space="preserve">Comment 3: </w:t>
      </w:r>
      <w:r>
        <w:rPr>
          <w:rFonts w:asciiTheme="minorHAnsi" w:eastAsia="Yu Gothic UI" w:hAnsiTheme="minorHAnsi" w:cstheme="minorHAnsi"/>
          <w:color w:val="000000" w:themeColor="text1"/>
          <w:sz w:val="28"/>
          <w:szCs w:val="28"/>
        </w:rPr>
        <w:t>Typos (in titles of sections)</w:t>
      </w:r>
    </w:p>
    <w:p w:rsidR="00C52864" w:rsidRDefault="004665A6">
      <w:pPr>
        <w:pStyle w:val="HTML"/>
        <w:spacing w:beforeLines="50" w:before="156" w:line="0" w:lineRule="atLeast"/>
        <w:jc w:val="both"/>
        <w:rPr>
          <w:rFonts w:asciiTheme="minorHAnsi" w:eastAsia="Yu Gothic UI"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A</w:t>
      </w:r>
      <w:r>
        <w:rPr>
          <w:rFonts w:asciiTheme="minorHAnsi" w:eastAsia="Yu Gothic UI" w:hAnsiTheme="minorHAnsi" w:cstheme="minorHAnsi"/>
          <w:color w:val="000000" w:themeColor="text1"/>
          <w:sz w:val="28"/>
          <w:szCs w:val="28"/>
        </w:rPr>
        <w:t>cknowledgements</w:t>
      </w:r>
      <w:r>
        <w:rPr>
          <w:rFonts w:asciiTheme="minorHAnsi" w:eastAsiaTheme="minorEastAsia" w:hAnsiTheme="minorHAnsi" w:cstheme="minorHAnsi"/>
          <w:color w:val="000000" w:themeColor="text1"/>
          <w:sz w:val="28"/>
          <w:szCs w:val="28"/>
        </w:rPr>
        <w:t xml:space="preserve">, </w:t>
      </w:r>
      <w:r>
        <w:rPr>
          <w:rFonts w:asciiTheme="minorHAnsi" w:eastAsia="Yu Gothic UI" w:hAnsiTheme="minorHAnsi" w:cstheme="minorHAnsi"/>
          <w:color w:val="000000" w:themeColor="text1"/>
          <w:sz w:val="28"/>
          <w:szCs w:val="28"/>
        </w:rPr>
        <w:t>reference -&gt; References</w:t>
      </w:r>
    </w:p>
    <w:p w:rsidR="00C52864" w:rsidRDefault="004665A6">
      <w:pPr>
        <w:pStyle w:val="HTML"/>
        <w:spacing w:beforeLines="50" w:before="156" w:line="0" w:lineRule="atLeast"/>
        <w:jc w:val="both"/>
        <w:rPr>
          <w:rFonts w:asciiTheme="minorHAnsi" w:eastAsiaTheme="minorEastAsia" w:hAnsiTheme="minorHAnsi" w:cstheme="minorHAnsi"/>
          <w:color w:val="000000" w:themeColor="text1"/>
          <w:sz w:val="28"/>
          <w:szCs w:val="28"/>
        </w:rPr>
      </w:pPr>
      <w:r>
        <w:rPr>
          <w:rFonts w:asciiTheme="minorHAnsi" w:eastAsiaTheme="minorEastAsia" w:hAnsiTheme="minorHAnsi" w:cstheme="minorHAnsi"/>
          <w:color w:val="000000" w:themeColor="text1"/>
          <w:sz w:val="28"/>
          <w:szCs w:val="28"/>
        </w:rPr>
        <w:t xml:space="preserve">Answer 3: Based on the comment, we have revised the References in line 335, and added </w:t>
      </w:r>
      <w:proofErr w:type="gramStart"/>
      <w:r>
        <w:rPr>
          <w:rFonts w:asciiTheme="minorHAnsi" w:eastAsiaTheme="minorEastAsia" w:hAnsiTheme="minorHAnsi" w:cstheme="minorHAnsi"/>
          <w:color w:val="000000" w:themeColor="text1"/>
          <w:sz w:val="28"/>
          <w:szCs w:val="28"/>
        </w:rPr>
        <w:t xml:space="preserve">Acknowledgements </w:t>
      </w:r>
      <w:r>
        <w:rPr>
          <w:rFonts w:asciiTheme="minorHAnsi" w:eastAsiaTheme="minorEastAsia" w:hAnsiTheme="minorHAnsi" w:cstheme="minorHAnsi" w:hint="eastAsia"/>
          <w:color w:val="000000" w:themeColor="text1"/>
          <w:sz w:val="28"/>
          <w:szCs w:val="28"/>
        </w:rPr>
        <w:t>.</w:t>
      </w:r>
      <w:proofErr w:type="gramEnd"/>
    </w:p>
    <w:sectPr w:rsidR="00C528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Gothic UI">
    <w:altName w:val="MS Gothic"/>
    <w:panose1 w:val="020B05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9D5"/>
    <w:rsid w:val="000020C7"/>
    <w:rsid w:val="00011682"/>
    <w:rsid w:val="0001172B"/>
    <w:rsid w:val="00012A15"/>
    <w:rsid w:val="00017AE0"/>
    <w:rsid w:val="0002276B"/>
    <w:rsid w:val="00026BF0"/>
    <w:rsid w:val="00030C40"/>
    <w:rsid w:val="00031A73"/>
    <w:rsid w:val="000353C8"/>
    <w:rsid w:val="00037D0A"/>
    <w:rsid w:val="000403AE"/>
    <w:rsid w:val="00052CBE"/>
    <w:rsid w:val="0005573C"/>
    <w:rsid w:val="00056743"/>
    <w:rsid w:val="000772A9"/>
    <w:rsid w:val="00082695"/>
    <w:rsid w:val="00083BA0"/>
    <w:rsid w:val="00097AA3"/>
    <w:rsid w:val="000A181F"/>
    <w:rsid w:val="000A5609"/>
    <w:rsid w:val="000B0644"/>
    <w:rsid w:val="000B06D7"/>
    <w:rsid w:val="000B25F4"/>
    <w:rsid w:val="000B4C65"/>
    <w:rsid w:val="000B5017"/>
    <w:rsid w:val="000C4CEB"/>
    <w:rsid w:val="000C65A1"/>
    <w:rsid w:val="000C743A"/>
    <w:rsid w:val="000D0592"/>
    <w:rsid w:val="000E0114"/>
    <w:rsid w:val="000E3272"/>
    <w:rsid w:val="000E3B3E"/>
    <w:rsid w:val="000F337C"/>
    <w:rsid w:val="000F4465"/>
    <w:rsid w:val="000F6323"/>
    <w:rsid w:val="000F7A40"/>
    <w:rsid w:val="00100D07"/>
    <w:rsid w:val="00106D8E"/>
    <w:rsid w:val="00111528"/>
    <w:rsid w:val="00140229"/>
    <w:rsid w:val="00142F93"/>
    <w:rsid w:val="00143C25"/>
    <w:rsid w:val="001454AF"/>
    <w:rsid w:val="001527AE"/>
    <w:rsid w:val="001544F4"/>
    <w:rsid w:val="001559B2"/>
    <w:rsid w:val="0015759F"/>
    <w:rsid w:val="001620FD"/>
    <w:rsid w:val="0016596F"/>
    <w:rsid w:val="00173738"/>
    <w:rsid w:val="00175566"/>
    <w:rsid w:val="00176CD4"/>
    <w:rsid w:val="00180684"/>
    <w:rsid w:val="001848F5"/>
    <w:rsid w:val="00185EAD"/>
    <w:rsid w:val="001878AD"/>
    <w:rsid w:val="0019477F"/>
    <w:rsid w:val="001A23DD"/>
    <w:rsid w:val="001A36EC"/>
    <w:rsid w:val="001A6FAB"/>
    <w:rsid w:val="001B4530"/>
    <w:rsid w:val="001B5462"/>
    <w:rsid w:val="001C0223"/>
    <w:rsid w:val="001C3A2F"/>
    <w:rsid w:val="001D1BEA"/>
    <w:rsid w:val="001D26B3"/>
    <w:rsid w:val="001D3BD7"/>
    <w:rsid w:val="001D49F3"/>
    <w:rsid w:val="001D4BD7"/>
    <w:rsid w:val="001D5E25"/>
    <w:rsid w:val="001D7870"/>
    <w:rsid w:val="001E0FF6"/>
    <w:rsid w:val="001E3F75"/>
    <w:rsid w:val="001E4FC3"/>
    <w:rsid w:val="001E74EB"/>
    <w:rsid w:val="001F0E62"/>
    <w:rsid w:val="001F154C"/>
    <w:rsid w:val="001F33A3"/>
    <w:rsid w:val="001F37BA"/>
    <w:rsid w:val="002013CE"/>
    <w:rsid w:val="002036EF"/>
    <w:rsid w:val="00212D63"/>
    <w:rsid w:val="00220070"/>
    <w:rsid w:val="0022440E"/>
    <w:rsid w:val="00235DC2"/>
    <w:rsid w:val="00237239"/>
    <w:rsid w:val="00240E03"/>
    <w:rsid w:val="00241F17"/>
    <w:rsid w:val="00243C05"/>
    <w:rsid w:val="0025160B"/>
    <w:rsid w:val="0025223A"/>
    <w:rsid w:val="00253F9E"/>
    <w:rsid w:val="00256F27"/>
    <w:rsid w:val="002576A5"/>
    <w:rsid w:val="00266CFE"/>
    <w:rsid w:val="00267C7C"/>
    <w:rsid w:val="0027110F"/>
    <w:rsid w:val="00271628"/>
    <w:rsid w:val="00273303"/>
    <w:rsid w:val="00276C89"/>
    <w:rsid w:val="00280A29"/>
    <w:rsid w:val="002834C4"/>
    <w:rsid w:val="00287F15"/>
    <w:rsid w:val="002A6EA4"/>
    <w:rsid w:val="002B02D6"/>
    <w:rsid w:val="002B0560"/>
    <w:rsid w:val="002B303E"/>
    <w:rsid w:val="002B776A"/>
    <w:rsid w:val="002B7E15"/>
    <w:rsid w:val="002C7443"/>
    <w:rsid w:val="002D15A9"/>
    <w:rsid w:val="002D3613"/>
    <w:rsid w:val="002E1EFC"/>
    <w:rsid w:val="002E23A2"/>
    <w:rsid w:val="002E2AC3"/>
    <w:rsid w:val="002E5231"/>
    <w:rsid w:val="002E646D"/>
    <w:rsid w:val="002F05BF"/>
    <w:rsid w:val="002F25D5"/>
    <w:rsid w:val="003142DB"/>
    <w:rsid w:val="00322C6B"/>
    <w:rsid w:val="003312DD"/>
    <w:rsid w:val="0033669A"/>
    <w:rsid w:val="003506E3"/>
    <w:rsid w:val="00350AB6"/>
    <w:rsid w:val="003536D9"/>
    <w:rsid w:val="003539DC"/>
    <w:rsid w:val="003558B8"/>
    <w:rsid w:val="00360D1E"/>
    <w:rsid w:val="00372DD3"/>
    <w:rsid w:val="00373780"/>
    <w:rsid w:val="00375115"/>
    <w:rsid w:val="00384358"/>
    <w:rsid w:val="00387A09"/>
    <w:rsid w:val="00391C91"/>
    <w:rsid w:val="003962B0"/>
    <w:rsid w:val="00397271"/>
    <w:rsid w:val="003A1964"/>
    <w:rsid w:val="003A4AF9"/>
    <w:rsid w:val="003B10F2"/>
    <w:rsid w:val="003B6B61"/>
    <w:rsid w:val="003C2256"/>
    <w:rsid w:val="003C248E"/>
    <w:rsid w:val="003C39AA"/>
    <w:rsid w:val="003D028E"/>
    <w:rsid w:val="003D037A"/>
    <w:rsid w:val="003D08BC"/>
    <w:rsid w:val="003E019C"/>
    <w:rsid w:val="003E3319"/>
    <w:rsid w:val="003E3D97"/>
    <w:rsid w:val="003E5581"/>
    <w:rsid w:val="003E5AB2"/>
    <w:rsid w:val="00406675"/>
    <w:rsid w:val="00407A05"/>
    <w:rsid w:val="004108BC"/>
    <w:rsid w:val="00411839"/>
    <w:rsid w:val="00412226"/>
    <w:rsid w:val="00413975"/>
    <w:rsid w:val="00416AA3"/>
    <w:rsid w:val="00420120"/>
    <w:rsid w:val="004201A0"/>
    <w:rsid w:val="00434D50"/>
    <w:rsid w:val="004406A8"/>
    <w:rsid w:val="00441A06"/>
    <w:rsid w:val="00451F3A"/>
    <w:rsid w:val="0045585E"/>
    <w:rsid w:val="00461BB1"/>
    <w:rsid w:val="00462311"/>
    <w:rsid w:val="004665A6"/>
    <w:rsid w:val="00472276"/>
    <w:rsid w:val="00473B32"/>
    <w:rsid w:val="0047662A"/>
    <w:rsid w:val="00490D4D"/>
    <w:rsid w:val="004A093D"/>
    <w:rsid w:val="004B2CFA"/>
    <w:rsid w:val="004B4C79"/>
    <w:rsid w:val="004B5261"/>
    <w:rsid w:val="004B6604"/>
    <w:rsid w:val="004C5D94"/>
    <w:rsid w:val="004C7456"/>
    <w:rsid w:val="004E3398"/>
    <w:rsid w:val="004E3E9A"/>
    <w:rsid w:val="004E55B2"/>
    <w:rsid w:val="004E6A32"/>
    <w:rsid w:val="004F253A"/>
    <w:rsid w:val="0050570B"/>
    <w:rsid w:val="005116C2"/>
    <w:rsid w:val="0051625D"/>
    <w:rsid w:val="005170D7"/>
    <w:rsid w:val="00521B60"/>
    <w:rsid w:val="00522576"/>
    <w:rsid w:val="00523034"/>
    <w:rsid w:val="00526226"/>
    <w:rsid w:val="005264E1"/>
    <w:rsid w:val="0052665E"/>
    <w:rsid w:val="00526ACE"/>
    <w:rsid w:val="00530338"/>
    <w:rsid w:val="00535B58"/>
    <w:rsid w:val="0053756E"/>
    <w:rsid w:val="00537DCE"/>
    <w:rsid w:val="00537DF8"/>
    <w:rsid w:val="0054173B"/>
    <w:rsid w:val="00553130"/>
    <w:rsid w:val="0056094B"/>
    <w:rsid w:val="00562197"/>
    <w:rsid w:val="00564761"/>
    <w:rsid w:val="00567F46"/>
    <w:rsid w:val="005702EC"/>
    <w:rsid w:val="00571779"/>
    <w:rsid w:val="00572D00"/>
    <w:rsid w:val="00576049"/>
    <w:rsid w:val="005774E1"/>
    <w:rsid w:val="00581381"/>
    <w:rsid w:val="00584320"/>
    <w:rsid w:val="00586A7C"/>
    <w:rsid w:val="00590D73"/>
    <w:rsid w:val="005A189B"/>
    <w:rsid w:val="005A4A54"/>
    <w:rsid w:val="005B0520"/>
    <w:rsid w:val="005C14DF"/>
    <w:rsid w:val="005C4290"/>
    <w:rsid w:val="005C7ABC"/>
    <w:rsid w:val="005E03C2"/>
    <w:rsid w:val="005E3B2C"/>
    <w:rsid w:val="005E6C04"/>
    <w:rsid w:val="005F2EFC"/>
    <w:rsid w:val="005F4CC4"/>
    <w:rsid w:val="00603C90"/>
    <w:rsid w:val="00605875"/>
    <w:rsid w:val="00622920"/>
    <w:rsid w:val="00625BA1"/>
    <w:rsid w:val="00633D3B"/>
    <w:rsid w:val="00634097"/>
    <w:rsid w:val="00634703"/>
    <w:rsid w:val="0063575D"/>
    <w:rsid w:val="00644073"/>
    <w:rsid w:val="0064778C"/>
    <w:rsid w:val="00653723"/>
    <w:rsid w:val="00656546"/>
    <w:rsid w:val="00657886"/>
    <w:rsid w:val="0066217D"/>
    <w:rsid w:val="0066658D"/>
    <w:rsid w:val="006666DE"/>
    <w:rsid w:val="00672FD2"/>
    <w:rsid w:val="00681F10"/>
    <w:rsid w:val="00683E31"/>
    <w:rsid w:val="0068449F"/>
    <w:rsid w:val="0069006A"/>
    <w:rsid w:val="00692DC8"/>
    <w:rsid w:val="00694B53"/>
    <w:rsid w:val="006A3B97"/>
    <w:rsid w:val="006A4BE7"/>
    <w:rsid w:val="006B18E6"/>
    <w:rsid w:val="006B7452"/>
    <w:rsid w:val="006C0540"/>
    <w:rsid w:val="006D36E0"/>
    <w:rsid w:val="006D3850"/>
    <w:rsid w:val="006E5A70"/>
    <w:rsid w:val="006F08E8"/>
    <w:rsid w:val="006F2175"/>
    <w:rsid w:val="006F34CA"/>
    <w:rsid w:val="006F486A"/>
    <w:rsid w:val="006F5CE7"/>
    <w:rsid w:val="006F7AAE"/>
    <w:rsid w:val="007057BD"/>
    <w:rsid w:val="00705CA2"/>
    <w:rsid w:val="00705F06"/>
    <w:rsid w:val="00707D1F"/>
    <w:rsid w:val="00715A98"/>
    <w:rsid w:val="007165CB"/>
    <w:rsid w:val="00732140"/>
    <w:rsid w:val="007401C0"/>
    <w:rsid w:val="007430BC"/>
    <w:rsid w:val="00743633"/>
    <w:rsid w:val="0074710B"/>
    <w:rsid w:val="00752B66"/>
    <w:rsid w:val="00763101"/>
    <w:rsid w:val="00776AB4"/>
    <w:rsid w:val="007777F4"/>
    <w:rsid w:val="00781AA9"/>
    <w:rsid w:val="007873A2"/>
    <w:rsid w:val="00794E84"/>
    <w:rsid w:val="007A3347"/>
    <w:rsid w:val="007A5D01"/>
    <w:rsid w:val="007B097A"/>
    <w:rsid w:val="007B3290"/>
    <w:rsid w:val="007C398A"/>
    <w:rsid w:val="007D00B4"/>
    <w:rsid w:val="007D00DF"/>
    <w:rsid w:val="007D3D8C"/>
    <w:rsid w:val="007E0DE7"/>
    <w:rsid w:val="007E1F92"/>
    <w:rsid w:val="007E72A0"/>
    <w:rsid w:val="007F61A3"/>
    <w:rsid w:val="00802013"/>
    <w:rsid w:val="0080381B"/>
    <w:rsid w:val="00803CF3"/>
    <w:rsid w:val="00811659"/>
    <w:rsid w:val="0081288D"/>
    <w:rsid w:val="00812A6F"/>
    <w:rsid w:val="008147E9"/>
    <w:rsid w:val="00822151"/>
    <w:rsid w:val="00830651"/>
    <w:rsid w:val="00833162"/>
    <w:rsid w:val="00833CB8"/>
    <w:rsid w:val="008439B4"/>
    <w:rsid w:val="0084434A"/>
    <w:rsid w:val="00852D95"/>
    <w:rsid w:val="0085523E"/>
    <w:rsid w:val="00856018"/>
    <w:rsid w:val="0085624C"/>
    <w:rsid w:val="0085651A"/>
    <w:rsid w:val="00863862"/>
    <w:rsid w:val="00865ECA"/>
    <w:rsid w:val="00870402"/>
    <w:rsid w:val="00870E61"/>
    <w:rsid w:val="008721D6"/>
    <w:rsid w:val="008743C3"/>
    <w:rsid w:val="00875A92"/>
    <w:rsid w:val="00884965"/>
    <w:rsid w:val="00892120"/>
    <w:rsid w:val="00894C75"/>
    <w:rsid w:val="00896D2A"/>
    <w:rsid w:val="008A3F5A"/>
    <w:rsid w:val="008A52CB"/>
    <w:rsid w:val="008D4B73"/>
    <w:rsid w:val="008D7C93"/>
    <w:rsid w:val="008E2174"/>
    <w:rsid w:val="008E41EA"/>
    <w:rsid w:val="008E681D"/>
    <w:rsid w:val="008F1686"/>
    <w:rsid w:val="008F20ED"/>
    <w:rsid w:val="008F5428"/>
    <w:rsid w:val="008F5606"/>
    <w:rsid w:val="008F5613"/>
    <w:rsid w:val="00915282"/>
    <w:rsid w:val="00926844"/>
    <w:rsid w:val="00927345"/>
    <w:rsid w:val="00930CAB"/>
    <w:rsid w:val="009370C1"/>
    <w:rsid w:val="0093778C"/>
    <w:rsid w:val="0094007E"/>
    <w:rsid w:val="0094428D"/>
    <w:rsid w:val="00953B8A"/>
    <w:rsid w:val="0096293E"/>
    <w:rsid w:val="009642E9"/>
    <w:rsid w:val="00972F0F"/>
    <w:rsid w:val="0097303C"/>
    <w:rsid w:val="00973E95"/>
    <w:rsid w:val="009765D9"/>
    <w:rsid w:val="0098052C"/>
    <w:rsid w:val="00983776"/>
    <w:rsid w:val="00985AA1"/>
    <w:rsid w:val="00986F89"/>
    <w:rsid w:val="00992D40"/>
    <w:rsid w:val="00994C98"/>
    <w:rsid w:val="009A1B57"/>
    <w:rsid w:val="009A2D96"/>
    <w:rsid w:val="009A45B5"/>
    <w:rsid w:val="009B028C"/>
    <w:rsid w:val="009B3E8E"/>
    <w:rsid w:val="009C08F2"/>
    <w:rsid w:val="009C2EDB"/>
    <w:rsid w:val="009C39FD"/>
    <w:rsid w:val="009D09FE"/>
    <w:rsid w:val="009D7F87"/>
    <w:rsid w:val="009E0479"/>
    <w:rsid w:val="009E0686"/>
    <w:rsid w:val="009E706D"/>
    <w:rsid w:val="009E7927"/>
    <w:rsid w:val="009F21AE"/>
    <w:rsid w:val="00A037C8"/>
    <w:rsid w:val="00A12E7B"/>
    <w:rsid w:val="00A1482B"/>
    <w:rsid w:val="00A21FE6"/>
    <w:rsid w:val="00A31A9D"/>
    <w:rsid w:val="00A32F57"/>
    <w:rsid w:val="00A41169"/>
    <w:rsid w:val="00A45173"/>
    <w:rsid w:val="00A4563E"/>
    <w:rsid w:val="00A46842"/>
    <w:rsid w:val="00A52691"/>
    <w:rsid w:val="00A60704"/>
    <w:rsid w:val="00A62FF7"/>
    <w:rsid w:val="00A63417"/>
    <w:rsid w:val="00A63EE1"/>
    <w:rsid w:val="00A71BFB"/>
    <w:rsid w:val="00A73723"/>
    <w:rsid w:val="00A84C4A"/>
    <w:rsid w:val="00A90747"/>
    <w:rsid w:val="00A979D5"/>
    <w:rsid w:val="00AA3598"/>
    <w:rsid w:val="00AB00B4"/>
    <w:rsid w:val="00AB1438"/>
    <w:rsid w:val="00AB15F5"/>
    <w:rsid w:val="00AB3835"/>
    <w:rsid w:val="00AB666A"/>
    <w:rsid w:val="00AB747D"/>
    <w:rsid w:val="00AD3EC3"/>
    <w:rsid w:val="00AD53AE"/>
    <w:rsid w:val="00AD65B3"/>
    <w:rsid w:val="00AE2C98"/>
    <w:rsid w:val="00AE590A"/>
    <w:rsid w:val="00AE671A"/>
    <w:rsid w:val="00AF0A1E"/>
    <w:rsid w:val="00AF46E4"/>
    <w:rsid w:val="00AF4EAE"/>
    <w:rsid w:val="00AF68DB"/>
    <w:rsid w:val="00B04D4E"/>
    <w:rsid w:val="00B06300"/>
    <w:rsid w:val="00B065BA"/>
    <w:rsid w:val="00B06DFC"/>
    <w:rsid w:val="00B13740"/>
    <w:rsid w:val="00B14773"/>
    <w:rsid w:val="00B209D7"/>
    <w:rsid w:val="00B21C9F"/>
    <w:rsid w:val="00B2357E"/>
    <w:rsid w:val="00B27D37"/>
    <w:rsid w:val="00B312C5"/>
    <w:rsid w:val="00B402D0"/>
    <w:rsid w:val="00B44662"/>
    <w:rsid w:val="00B477A3"/>
    <w:rsid w:val="00B505F2"/>
    <w:rsid w:val="00B5134C"/>
    <w:rsid w:val="00B53ADA"/>
    <w:rsid w:val="00B5467D"/>
    <w:rsid w:val="00B556F2"/>
    <w:rsid w:val="00B56FB4"/>
    <w:rsid w:val="00B7147F"/>
    <w:rsid w:val="00B72179"/>
    <w:rsid w:val="00B77DA9"/>
    <w:rsid w:val="00B80F04"/>
    <w:rsid w:val="00B81DBE"/>
    <w:rsid w:val="00B9269D"/>
    <w:rsid w:val="00B94DE2"/>
    <w:rsid w:val="00B958CE"/>
    <w:rsid w:val="00B9765E"/>
    <w:rsid w:val="00B977F6"/>
    <w:rsid w:val="00BA37D7"/>
    <w:rsid w:val="00BA69FD"/>
    <w:rsid w:val="00BB471E"/>
    <w:rsid w:val="00BC3CB0"/>
    <w:rsid w:val="00BD3DA6"/>
    <w:rsid w:val="00BE4416"/>
    <w:rsid w:val="00BF0777"/>
    <w:rsid w:val="00BF1EA2"/>
    <w:rsid w:val="00BF2280"/>
    <w:rsid w:val="00BF3531"/>
    <w:rsid w:val="00BF7F54"/>
    <w:rsid w:val="00C013D0"/>
    <w:rsid w:val="00C138C6"/>
    <w:rsid w:val="00C16767"/>
    <w:rsid w:val="00C17E3A"/>
    <w:rsid w:val="00C17F31"/>
    <w:rsid w:val="00C22DDA"/>
    <w:rsid w:val="00C300E1"/>
    <w:rsid w:val="00C315D4"/>
    <w:rsid w:val="00C339D1"/>
    <w:rsid w:val="00C3750D"/>
    <w:rsid w:val="00C401C7"/>
    <w:rsid w:val="00C401E8"/>
    <w:rsid w:val="00C43CA1"/>
    <w:rsid w:val="00C45ECB"/>
    <w:rsid w:val="00C464D4"/>
    <w:rsid w:val="00C502F2"/>
    <w:rsid w:val="00C508F5"/>
    <w:rsid w:val="00C5150B"/>
    <w:rsid w:val="00C52864"/>
    <w:rsid w:val="00C630E5"/>
    <w:rsid w:val="00C706BB"/>
    <w:rsid w:val="00C87077"/>
    <w:rsid w:val="00C8712C"/>
    <w:rsid w:val="00C8733A"/>
    <w:rsid w:val="00C905A9"/>
    <w:rsid w:val="00C92DA0"/>
    <w:rsid w:val="00C93E5D"/>
    <w:rsid w:val="00CB205D"/>
    <w:rsid w:val="00CB5CE0"/>
    <w:rsid w:val="00CC68AD"/>
    <w:rsid w:val="00CD1573"/>
    <w:rsid w:val="00CD6239"/>
    <w:rsid w:val="00CE5318"/>
    <w:rsid w:val="00CE5CEF"/>
    <w:rsid w:val="00CE70E1"/>
    <w:rsid w:val="00CE779D"/>
    <w:rsid w:val="00CE7F45"/>
    <w:rsid w:val="00CF3DC9"/>
    <w:rsid w:val="00D0113C"/>
    <w:rsid w:val="00D03AA5"/>
    <w:rsid w:val="00D11758"/>
    <w:rsid w:val="00D218D9"/>
    <w:rsid w:val="00D221DA"/>
    <w:rsid w:val="00D26649"/>
    <w:rsid w:val="00D30F30"/>
    <w:rsid w:val="00D355A6"/>
    <w:rsid w:val="00D35700"/>
    <w:rsid w:val="00D362A0"/>
    <w:rsid w:val="00D47C93"/>
    <w:rsid w:val="00D509D2"/>
    <w:rsid w:val="00D5270C"/>
    <w:rsid w:val="00D537AA"/>
    <w:rsid w:val="00D5619C"/>
    <w:rsid w:val="00D56A67"/>
    <w:rsid w:val="00D57EDC"/>
    <w:rsid w:val="00D634B1"/>
    <w:rsid w:val="00D65004"/>
    <w:rsid w:val="00D657CC"/>
    <w:rsid w:val="00D65975"/>
    <w:rsid w:val="00D6724E"/>
    <w:rsid w:val="00D70142"/>
    <w:rsid w:val="00D72074"/>
    <w:rsid w:val="00D762D4"/>
    <w:rsid w:val="00D92680"/>
    <w:rsid w:val="00D93B23"/>
    <w:rsid w:val="00D9625C"/>
    <w:rsid w:val="00DB10AB"/>
    <w:rsid w:val="00DB1910"/>
    <w:rsid w:val="00DB4196"/>
    <w:rsid w:val="00DB535F"/>
    <w:rsid w:val="00DB5CB7"/>
    <w:rsid w:val="00DB6B4D"/>
    <w:rsid w:val="00DC0907"/>
    <w:rsid w:val="00DC4B67"/>
    <w:rsid w:val="00DC5608"/>
    <w:rsid w:val="00DD2269"/>
    <w:rsid w:val="00DD41F5"/>
    <w:rsid w:val="00DD4BEA"/>
    <w:rsid w:val="00DD511E"/>
    <w:rsid w:val="00DD5F5B"/>
    <w:rsid w:val="00DE1029"/>
    <w:rsid w:val="00DE308D"/>
    <w:rsid w:val="00DE3A75"/>
    <w:rsid w:val="00DE4B75"/>
    <w:rsid w:val="00DE5684"/>
    <w:rsid w:val="00DF5E46"/>
    <w:rsid w:val="00DF6567"/>
    <w:rsid w:val="00DF76E2"/>
    <w:rsid w:val="00E016AD"/>
    <w:rsid w:val="00E0523C"/>
    <w:rsid w:val="00E05C08"/>
    <w:rsid w:val="00E11423"/>
    <w:rsid w:val="00E1478A"/>
    <w:rsid w:val="00E225C1"/>
    <w:rsid w:val="00E23B4B"/>
    <w:rsid w:val="00E26E58"/>
    <w:rsid w:val="00E270A9"/>
    <w:rsid w:val="00E30E69"/>
    <w:rsid w:val="00E31BEB"/>
    <w:rsid w:val="00E35B17"/>
    <w:rsid w:val="00E414BA"/>
    <w:rsid w:val="00E42231"/>
    <w:rsid w:val="00E42DF2"/>
    <w:rsid w:val="00E52EFE"/>
    <w:rsid w:val="00E541E6"/>
    <w:rsid w:val="00E5480A"/>
    <w:rsid w:val="00E57DA9"/>
    <w:rsid w:val="00E65D22"/>
    <w:rsid w:val="00E72759"/>
    <w:rsid w:val="00E760CA"/>
    <w:rsid w:val="00E83CD3"/>
    <w:rsid w:val="00E970C5"/>
    <w:rsid w:val="00EA0287"/>
    <w:rsid w:val="00EB01FE"/>
    <w:rsid w:val="00EB0310"/>
    <w:rsid w:val="00EB3699"/>
    <w:rsid w:val="00EB6ADB"/>
    <w:rsid w:val="00EB7D56"/>
    <w:rsid w:val="00EB7F39"/>
    <w:rsid w:val="00EC1A36"/>
    <w:rsid w:val="00EC3E5F"/>
    <w:rsid w:val="00EC7FD8"/>
    <w:rsid w:val="00ED0F91"/>
    <w:rsid w:val="00EE2EC8"/>
    <w:rsid w:val="00EE3154"/>
    <w:rsid w:val="00F20D72"/>
    <w:rsid w:val="00F23CF2"/>
    <w:rsid w:val="00F269C1"/>
    <w:rsid w:val="00F31987"/>
    <w:rsid w:val="00F321A4"/>
    <w:rsid w:val="00F53426"/>
    <w:rsid w:val="00F57FF1"/>
    <w:rsid w:val="00F61766"/>
    <w:rsid w:val="00F70768"/>
    <w:rsid w:val="00F72C10"/>
    <w:rsid w:val="00F72F26"/>
    <w:rsid w:val="00F75200"/>
    <w:rsid w:val="00F770A2"/>
    <w:rsid w:val="00F83CD7"/>
    <w:rsid w:val="00F842D1"/>
    <w:rsid w:val="00F84AB8"/>
    <w:rsid w:val="00F8645B"/>
    <w:rsid w:val="00F905C3"/>
    <w:rsid w:val="00FA37B5"/>
    <w:rsid w:val="00FA781F"/>
    <w:rsid w:val="00FB15BE"/>
    <w:rsid w:val="00FB4CD4"/>
    <w:rsid w:val="00FC41EF"/>
    <w:rsid w:val="00FD49C0"/>
    <w:rsid w:val="00FD555A"/>
    <w:rsid w:val="00FD5F1F"/>
    <w:rsid w:val="00FE1350"/>
    <w:rsid w:val="00FE54EA"/>
    <w:rsid w:val="00FF0B31"/>
    <w:rsid w:val="00FF7ECB"/>
    <w:rsid w:val="011A070E"/>
    <w:rsid w:val="01640669"/>
    <w:rsid w:val="019D43BA"/>
    <w:rsid w:val="01C91A9B"/>
    <w:rsid w:val="01F10369"/>
    <w:rsid w:val="02062957"/>
    <w:rsid w:val="0208596A"/>
    <w:rsid w:val="02136F02"/>
    <w:rsid w:val="02254D0A"/>
    <w:rsid w:val="024A4281"/>
    <w:rsid w:val="02506C99"/>
    <w:rsid w:val="02716E68"/>
    <w:rsid w:val="028F51E4"/>
    <w:rsid w:val="02A94FAB"/>
    <w:rsid w:val="02D70A0C"/>
    <w:rsid w:val="02EA64B7"/>
    <w:rsid w:val="02F6474E"/>
    <w:rsid w:val="03176537"/>
    <w:rsid w:val="031802B9"/>
    <w:rsid w:val="03430055"/>
    <w:rsid w:val="035A5401"/>
    <w:rsid w:val="036A1BBE"/>
    <w:rsid w:val="03983340"/>
    <w:rsid w:val="03A07486"/>
    <w:rsid w:val="03B043D0"/>
    <w:rsid w:val="03BA114A"/>
    <w:rsid w:val="03DD6085"/>
    <w:rsid w:val="040016FC"/>
    <w:rsid w:val="043A569A"/>
    <w:rsid w:val="04476BE7"/>
    <w:rsid w:val="04611B46"/>
    <w:rsid w:val="046815ED"/>
    <w:rsid w:val="047058E7"/>
    <w:rsid w:val="04735736"/>
    <w:rsid w:val="047D10ED"/>
    <w:rsid w:val="048E5149"/>
    <w:rsid w:val="04A33F85"/>
    <w:rsid w:val="04C70F10"/>
    <w:rsid w:val="04EC0C17"/>
    <w:rsid w:val="051417B3"/>
    <w:rsid w:val="051650D4"/>
    <w:rsid w:val="05A9528E"/>
    <w:rsid w:val="05B90072"/>
    <w:rsid w:val="05CA513C"/>
    <w:rsid w:val="05EB3226"/>
    <w:rsid w:val="062410FC"/>
    <w:rsid w:val="06536295"/>
    <w:rsid w:val="06673857"/>
    <w:rsid w:val="06CE4E14"/>
    <w:rsid w:val="06D33075"/>
    <w:rsid w:val="06FA4858"/>
    <w:rsid w:val="06FC65C4"/>
    <w:rsid w:val="07167A25"/>
    <w:rsid w:val="07895964"/>
    <w:rsid w:val="078C0379"/>
    <w:rsid w:val="07B87950"/>
    <w:rsid w:val="07BF6839"/>
    <w:rsid w:val="07EC1F0D"/>
    <w:rsid w:val="081320AA"/>
    <w:rsid w:val="08481B81"/>
    <w:rsid w:val="08556DAD"/>
    <w:rsid w:val="08650CF5"/>
    <w:rsid w:val="088C7E67"/>
    <w:rsid w:val="089A2751"/>
    <w:rsid w:val="08A93DCB"/>
    <w:rsid w:val="08F72A10"/>
    <w:rsid w:val="08F938EB"/>
    <w:rsid w:val="08FC64D8"/>
    <w:rsid w:val="091F7E01"/>
    <w:rsid w:val="09425D08"/>
    <w:rsid w:val="0945304F"/>
    <w:rsid w:val="09651030"/>
    <w:rsid w:val="096E7F41"/>
    <w:rsid w:val="097A37CF"/>
    <w:rsid w:val="09A22E8B"/>
    <w:rsid w:val="09B77289"/>
    <w:rsid w:val="09BC0CAD"/>
    <w:rsid w:val="09C10996"/>
    <w:rsid w:val="09D32003"/>
    <w:rsid w:val="09DA1755"/>
    <w:rsid w:val="0A153A1E"/>
    <w:rsid w:val="0A1F0E1A"/>
    <w:rsid w:val="0A2A753A"/>
    <w:rsid w:val="0A5632F4"/>
    <w:rsid w:val="0A566923"/>
    <w:rsid w:val="0AAC7DEC"/>
    <w:rsid w:val="0ABE7993"/>
    <w:rsid w:val="0AE06E29"/>
    <w:rsid w:val="0AED0E75"/>
    <w:rsid w:val="0B17534B"/>
    <w:rsid w:val="0B217978"/>
    <w:rsid w:val="0B2313BE"/>
    <w:rsid w:val="0B3975B1"/>
    <w:rsid w:val="0B54778A"/>
    <w:rsid w:val="0B686368"/>
    <w:rsid w:val="0B70240A"/>
    <w:rsid w:val="0B7F04AA"/>
    <w:rsid w:val="0BD32094"/>
    <w:rsid w:val="0BD90C09"/>
    <w:rsid w:val="0BED1ED2"/>
    <w:rsid w:val="0BFE3C0C"/>
    <w:rsid w:val="0C105E4E"/>
    <w:rsid w:val="0C12790F"/>
    <w:rsid w:val="0C155683"/>
    <w:rsid w:val="0C3B7908"/>
    <w:rsid w:val="0C595C9F"/>
    <w:rsid w:val="0C8E528E"/>
    <w:rsid w:val="0D086FF9"/>
    <w:rsid w:val="0D116E5C"/>
    <w:rsid w:val="0D1926E0"/>
    <w:rsid w:val="0D3B59F2"/>
    <w:rsid w:val="0D4E4D22"/>
    <w:rsid w:val="0D4F7B6B"/>
    <w:rsid w:val="0D5B3EA7"/>
    <w:rsid w:val="0D5E7635"/>
    <w:rsid w:val="0D6A002B"/>
    <w:rsid w:val="0D890DE0"/>
    <w:rsid w:val="0DC850BA"/>
    <w:rsid w:val="0DD6573D"/>
    <w:rsid w:val="0DD8714C"/>
    <w:rsid w:val="0DFC4D75"/>
    <w:rsid w:val="0E760ABC"/>
    <w:rsid w:val="0E7A70B8"/>
    <w:rsid w:val="0EA86B7B"/>
    <w:rsid w:val="0ECF2245"/>
    <w:rsid w:val="0EE052DC"/>
    <w:rsid w:val="0EE84C1D"/>
    <w:rsid w:val="0F094360"/>
    <w:rsid w:val="0F342151"/>
    <w:rsid w:val="0F836C60"/>
    <w:rsid w:val="0F8455DA"/>
    <w:rsid w:val="0F9854EC"/>
    <w:rsid w:val="0FA41627"/>
    <w:rsid w:val="0FB512CD"/>
    <w:rsid w:val="0FB91F07"/>
    <w:rsid w:val="0FC51D81"/>
    <w:rsid w:val="0FDD7611"/>
    <w:rsid w:val="0FE8713A"/>
    <w:rsid w:val="0FF60BCC"/>
    <w:rsid w:val="10071F4F"/>
    <w:rsid w:val="10095A86"/>
    <w:rsid w:val="100C46C8"/>
    <w:rsid w:val="10150059"/>
    <w:rsid w:val="103403BC"/>
    <w:rsid w:val="10910009"/>
    <w:rsid w:val="10916868"/>
    <w:rsid w:val="10936068"/>
    <w:rsid w:val="109D3DEE"/>
    <w:rsid w:val="10A04A27"/>
    <w:rsid w:val="10AA6E3B"/>
    <w:rsid w:val="10BB69CC"/>
    <w:rsid w:val="10C17872"/>
    <w:rsid w:val="111076D8"/>
    <w:rsid w:val="1145737C"/>
    <w:rsid w:val="116839B4"/>
    <w:rsid w:val="11744AEF"/>
    <w:rsid w:val="118D1BCA"/>
    <w:rsid w:val="119B4D27"/>
    <w:rsid w:val="11D6509C"/>
    <w:rsid w:val="12183AB5"/>
    <w:rsid w:val="124D4AAD"/>
    <w:rsid w:val="12704C5F"/>
    <w:rsid w:val="127F714C"/>
    <w:rsid w:val="128D4BE7"/>
    <w:rsid w:val="12D65293"/>
    <w:rsid w:val="12DF67E9"/>
    <w:rsid w:val="12FD5AA8"/>
    <w:rsid w:val="13051ABC"/>
    <w:rsid w:val="1308253F"/>
    <w:rsid w:val="131454F1"/>
    <w:rsid w:val="13871CDC"/>
    <w:rsid w:val="13D94316"/>
    <w:rsid w:val="13E4466E"/>
    <w:rsid w:val="13F343AB"/>
    <w:rsid w:val="140E138A"/>
    <w:rsid w:val="141B3210"/>
    <w:rsid w:val="143D6A8D"/>
    <w:rsid w:val="144621CD"/>
    <w:rsid w:val="145026DD"/>
    <w:rsid w:val="147A1DBD"/>
    <w:rsid w:val="1491549E"/>
    <w:rsid w:val="1492700A"/>
    <w:rsid w:val="149A1E46"/>
    <w:rsid w:val="149F4629"/>
    <w:rsid w:val="14BC6CB1"/>
    <w:rsid w:val="14CA0B25"/>
    <w:rsid w:val="14E3018A"/>
    <w:rsid w:val="159B176A"/>
    <w:rsid w:val="15E72438"/>
    <w:rsid w:val="15FF5C3A"/>
    <w:rsid w:val="1601510E"/>
    <w:rsid w:val="16152F68"/>
    <w:rsid w:val="161D1DC2"/>
    <w:rsid w:val="16254407"/>
    <w:rsid w:val="162B5E37"/>
    <w:rsid w:val="163F777C"/>
    <w:rsid w:val="16406F23"/>
    <w:rsid w:val="1693672A"/>
    <w:rsid w:val="16AB4957"/>
    <w:rsid w:val="16AE032B"/>
    <w:rsid w:val="16B11A18"/>
    <w:rsid w:val="16C606BF"/>
    <w:rsid w:val="16EB041A"/>
    <w:rsid w:val="17021CEC"/>
    <w:rsid w:val="172C1298"/>
    <w:rsid w:val="173107C9"/>
    <w:rsid w:val="17470EF8"/>
    <w:rsid w:val="17744B64"/>
    <w:rsid w:val="17875BE7"/>
    <w:rsid w:val="17B6216A"/>
    <w:rsid w:val="17C34171"/>
    <w:rsid w:val="17E2622A"/>
    <w:rsid w:val="17E93A88"/>
    <w:rsid w:val="182A513E"/>
    <w:rsid w:val="183A3F14"/>
    <w:rsid w:val="184F0059"/>
    <w:rsid w:val="18B94B1B"/>
    <w:rsid w:val="18DB62F8"/>
    <w:rsid w:val="18E94075"/>
    <w:rsid w:val="191D482E"/>
    <w:rsid w:val="193814D0"/>
    <w:rsid w:val="193D4B4D"/>
    <w:rsid w:val="195873F3"/>
    <w:rsid w:val="199245A6"/>
    <w:rsid w:val="19973922"/>
    <w:rsid w:val="19B118C7"/>
    <w:rsid w:val="19B32F3E"/>
    <w:rsid w:val="19C2100B"/>
    <w:rsid w:val="19CD7B51"/>
    <w:rsid w:val="19EE42BD"/>
    <w:rsid w:val="1A0D40CC"/>
    <w:rsid w:val="1A122736"/>
    <w:rsid w:val="1A391BCD"/>
    <w:rsid w:val="1A5C534A"/>
    <w:rsid w:val="1A7D49C0"/>
    <w:rsid w:val="1A8920D5"/>
    <w:rsid w:val="1AB865AD"/>
    <w:rsid w:val="1AC2352D"/>
    <w:rsid w:val="1AC630ED"/>
    <w:rsid w:val="1B1C22EB"/>
    <w:rsid w:val="1B546954"/>
    <w:rsid w:val="1B767AD0"/>
    <w:rsid w:val="1B8561C6"/>
    <w:rsid w:val="1B930FAA"/>
    <w:rsid w:val="1B947288"/>
    <w:rsid w:val="1C347494"/>
    <w:rsid w:val="1C3874D9"/>
    <w:rsid w:val="1C5F76BE"/>
    <w:rsid w:val="1C6A53EE"/>
    <w:rsid w:val="1C826668"/>
    <w:rsid w:val="1CA733A2"/>
    <w:rsid w:val="1CAA2276"/>
    <w:rsid w:val="1CB833D2"/>
    <w:rsid w:val="1CD0761A"/>
    <w:rsid w:val="1CEF3888"/>
    <w:rsid w:val="1CF459D7"/>
    <w:rsid w:val="1CF86716"/>
    <w:rsid w:val="1D2D37FF"/>
    <w:rsid w:val="1D4C2976"/>
    <w:rsid w:val="1D945170"/>
    <w:rsid w:val="1DA92BC2"/>
    <w:rsid w:val="1DE26E1C"/>
    <w:rsid w:val="1E016D34"/>
    <w:rsid w:val="1E187652"/>
    <w:rsid w:val="1E2358BC"/>
    <w:rsid w:val="1E4268BC"/>
    <w:rsid w:val="1E4B0EE3"/>
    <w:rsid w:val="1E517B56"/>
    <w:rsid w:val="1E9A563C"/>
    <w:rsid w:val="1E9E4A65"/>
    <w:rsid w:val="1EBB48C2"/>
    <w:rsid w:val="1EC47EC5"/>
    <w:rsid w:val="1EDB40CD"/>
    <w:rsid w:val="1EE73144"/>
    <w:rsid w:val="1F3A3ED0"/>
    <w:rsid w:val="1F3F33D7"/>
    <w:rsid w:val="1F41231B"/>
    <w:rsid w:val="1F43486A"/>
    <w:rsid w:val="1F571E5D"/>
    <w:rsid w:val="1F703CE1"/>
    <w:rsid w:val="1F9A56B0"/>
    <w:rsid w:val="1FA83205"/>
    <w:rsid w:val="1FA86C74"/>
    <w:rsid w:val="1FAC021C"/>
    <w:rsid w:val="1FB33F0B"/>
    <w:rsid w:val="1FB47499"/>
    <w:rsid w:val="1FBB01CD"/>
    <w:rsid w:val="1FC23556"/>
    <w:rsid w:val="1FC51E61"/>
    <w:rsid w:val="1FD55315"/>
    <w:rsid w:val="20247138"/>
    <w:rsid w:val="202707FC"/>
    <w:rsid w:val="205A712D"/>
    <w:rsid w:val="207541E7"/>
    <w:rsid w:val="209D764B"/>
    <w:rsid w:val="20C70F4F"/>
    <w:rsid w:val="210E0B47"/>
    <w:rsid w:val="21224A25"/>
    <w:rsid w:val="21246F05"/>
    <w:rsid w:val="21667D42"/>
    <w:rsid w:val="21910275"/>
    <w:rsid w:val="21DC4FD7"/>
    <w:rsid w:val="2202676C"/>
    <w:rsid w:val="2249681E"/>
    <w:rsid w:val="224F6DD0"/>
    <w:rsid w:val="225A7B15"/>
    <w:rsid w:val="225B18CE"/>
    <w:rsid w:val="227A4A1B"/>
    <w:rsid w:val="229224C0"/>
    <w:rsid w:val="22D23AAC"/>
    <w:rsid w:val="22D425D2"/>
    <w:rsid w:val="22F01BD8"/>
    <w:rsid w:val="230337B2"/>
    <w:rsid w:val="23052C42"/>
    <w:rsid w:val="23321AEE"/>
    <w:rsid w:val="2338499C"/>
    <w:rsid w:val="23416BB8"/>
    <w:rsid w:val="23513F40"/>
    <w:rsid w:val="23762B28"/>
    <w:rsid w:val="240377C2"/>
    <w:rsid w:val="241A6DF3"/>
    <w:rsid w:val="243A5909"/>
    <w:rsid w:val="243C70FC"/>
    <w:rsid w:val="243D1EAB"/>
    <w:rsid w:val="24577BC7"/>
    <w:rsid w:val="246A5102"/>
    <w:rsid w:val="249F22EF"/>
    <w:rsid w:val="24A270DE"/>
    <w:rsid w:val="24B2578C"/>
    <w:rsid w:val="250C07F7"/>
    <w:rsid w:val="251D5C47"/>
    <w:rsid w:val="25464068"/>
    <w:rsid w:val="25662D56"/>
    <w:rsid w:val="257A5BB4"/>
    <w:rsid w:val="25932CC7"/>
    <w:rsid w:val="25964494"/>
    <w:rsid w:val="25C1385E"/>
    <w:rsid w:val="25E94928"/>
    <w:rsid w:val="25EB148B"/>
    <w:rsid w:val="25F14482"/>
    <w:rsid w:val="25F76F9E"/>
    <w:rsid w:val="25FD63B8"/>
    <w:rsid w:val="260C3223"/>
    <w:rsid w:val="260C70A5"/>
    <w:rsid w:val="26477670"/>
    <w:rsid w:val="265179F7"/>
    <w:rsid w:val="26703D30"/>
    <w:rsid w:val="267D32AF"/>
    <w:rsid w:val="26937A61"/>
    <w:rsid w:val="26945CC3"/>
    <w:rsid w:val="269C7780"/>
    <w:rsid w:val="26AD16C6"/>
    <w:rsid w:val="26B73319"/>
    <w:rsid w:val="26CA472B"/>
    <w:rsid w:val="26DA276F"/>
    <w:rsid w:val="26E03259"/>
    <w:rsid w:val="26EF366E"/>
    <w:rsid w:val="270C33AD"/>
    <w:rsid w:val="27580958"/>
    <w:rsid w:val="276F351A"/>
    <w:rsid w:val="2777535E"/>
    <w:rsid w:val="27876ADF"/>
    <w:rsid w:val="278E7EA4"/>
    <w:rsid w:val="27CA4612"/>
    <w:rsid w:val="27D17B6C"/>
    <w:rsid w:val="27FB00A8"/>
    <w:rsid w:val="27FB5BA3"/>
    <w:rsid w:val="28044789"/>
    <w:rsid w:val="28230935"/>
    <w:rsid w:val="28234160"/>
    <w:rsid w:val="28241313"/>
    <w:rsid w:val="282A4D84"/>
    <w:rsid w:val="28463FEF"/>
    <w:rsid w:val="284C245B"/>
    <w:rsid w:val="285303F1"/>
    <w:rsid w:val="28642602"/>
    <w:rsid w:val="286818BC"/>
    <w:rsid w:val="28713061"/>
    <w:rsid w:val="289341C4"/>
    <w:rsid w:val="28D41A38"/>
    <w:rsid w:val="29271D80"/>
    <w:rsid w:val="297F5C65"/>
    <w:rsid w:val="29907ACC"/>
    <w:rsid w:val="29976828"/>
    <w:rsid w:val="29D06472"/>
    <w:rsid w:val="29DD534F"/>
    <w:rsid w:val="29EE19F5"/>
    <w:rsid w:val="2A0E0379"/>
    <w:rsid w:val="2A1B0D7C"/>
    <w:rsid w:val="2A50346F"/>
    <w:rsid w:val="2A536D2D"/>
    <w:rsid w:val="2A7806AE"/>
    <w:rsid w:val="2A7E0B03"/>
    <w:rsid w:val="2A883AB2"/>
    <w:rsid w:val="2A934825"/>
    <w:rsid w:val="2A9963E6"/>
    <w:rsid w:val="2AB01F2F"/>
    <w:rsid w:val="2ACE5A5C"/>
    <w:rsid w:val="2ADE69BC"/>
    <w:rsid w:val="2AE87DAF"/>
    <w:rsid w:val="2AFD40DA"/>
    <w:rsid w:val="2B0C7986"/>
    <w:rsid w:val="2B110313"/>
    <w:rsid w:val="2B2D491A"/>
    <w:rsid w:val="2B4917E2"/>
    <w:rsid w:val="2B714639"/>
    <w:rsid w:val="2B726794"/>
    <w:rsid w:val="2B957CDF"/>
    <w:rsid w:val="2BBD5E6D"/>
    <w:rsid w:val="2BEE6B54"/>
    <w:rsid w:val="2BEF6214"/>
    <w:rsid w:val="2BF935E7"/>
    <w:rsid w:val="2C147650"/>
    <w:rsid w:val="2C3C37B6"/>
    <w:rsid w:val="2C661203"/>
    <w:rsid w:val="2C736FE3"/>
    <w:rsid w:val="2C7937D1"/>
    <w:rsid w:val="2C881CA5"/>
    <w:rsid w:val="2CE8293A"/>
    <w:rsid w:val="2CF658CA"/>
    <w:rsid w:val="2D4B5B4C"/>
    <w:rsid w:val="2D504D39"/>
    <w:rsid w:val="2D8A0814"/>
    <w:rsid w:val="2D8C78EA"/>
    <w:rsid w:val="2D9976D4"/>
    <w:rsid w:val="2DB57441"/>
    <w:rsid w:val="2DCA4B41"/>
    <w:rsid w:val="2DCB65D4"/>
    <w:rsid w:val="2DDE2CEC"/>
    <w:rsid w:val="2E28032D"/>
    <w:rsid w:val="2E2836D7"/>
    <w:rsid w:val="2E5F7EBB"/>
    <w:rsid w:val="2E806484"/>
    <w:rsid w:val="2E885784"/>
    <w:rsid w:val="2EA03D2A"/>
    <w:rsid w:val="2EB21D7C"/>
    <w:rsid w:val="2ED52B0D"/>
    <w:rsid w:val="2EDE1491"/>
    <w:rsid w:val="2EDF28AB"/>
    <w:rsid w:val="2EE23AFD"/>
    <w:rsid w:val="2F1735CC"/>
    <w:rsid w:val="2F2F449E"/>
    <w:rsid w:val="2F812499"/>
    <w:rsid w:val="2F8F5C80"/>
    <w:rsid w:val="2F950A28"/>
    <w:rsid w:val="2FAB74C7"/>
    <w:rsid w:val="2FD3365A"/>
    <w:rsid w:val="2FDE36AC"/>
    <w:rsid w:val="302C3E55"/>
    <w:rsid w:val="30451708"/>
    <w:rsid w:val="306332E7"/>
    <w:rsid w:val="30754965"/>
    <w:rsid w:val="309E3775"/>
    <w:rsid w:val="30D320F1"/>
    <w:rsid w:val="30D72371"/>
    <w:rsid w:val="30EC733B"/>
    <w:rsid w:val="31113067"/>
    <w:rsid w:val="31364FA3"/>
    <w:rsid w:val="31553149"/>
    <w:rsid w:val="31610BDD"/>
    <w:rsid w:val="317B41A2"/>
    <w:rsid w:val="317C0D10"/>
    <w:rsid w:val="31CF7852"/>
    <w:rsid w:val="32224D33"/>
    <w:rsid w:val="32365874"/>
    <w:rsid w:val="32406BA2"/>
    <w:rsid w:val="32777828"/>
    <w:rsid w:val="3296480B"/>
    <w:rsid w:val="32AF36B3"/>
    <w:rsid w:val="32B9574E"/>
    <w:rsid w:val="32BE4D56"/>
    <w:rsid w:val="3324123A"/>
    <w:rsid w:val="334014C5"/>
    <w:rsid w:val="334517FA"/>
    <w:rsid w:val="33DF0DEB"/>
    <w:rsid w:val="33F36998"/>
    <w:rsid w:val="33FE73ED"/>
    <w:rsid w:val="3440576F"/>
    <w:rsid w:val="34630ABF"/>
    <w:rsid w:val="34667B58"/>
    <w:rsid w:val="34834853"/>
    <w:rsid w:val="3484180B"/>
    <w:rsid w:val="34AF23E6"/>
    <w:rsid w:val="34BB2AC6"/>
    <w:rsid w:val="34BF11BE"/>
    <w:rsid w:val="34DF72DA"/>
    <w:rsid w:val="34FB2EAC"/>
    <w:rsid w:val="351F2420"/>
    <w:rsid w:val="35437178"/>
    <w:rsid w:val="354652CA"/>
    <w:rsid w:val="35480B3D"/>
    <w:rsid w:val="35994DC8"/>
    <w:rsid w:val="35A5634F"/>
    <w:rsid w:val="35B97D61"/>
    <w:rsid w:val="35BB6DBF"/>
    <w:rsid w:val="35D7151B"/>
    <w:rsid w:val="35E04DEE"/>
    <w:rsid w:val="35EF434F"/>
    <w:rsid w:val="35F829D6"/>
    <w:rsid w:val="35FC5458"/>
    <w:rsid w:val="36362B3D"/>
    <w:rsid w:val="36444200"/>
    <w:rsid w:val="365361A8"/>
    <w:rsid w:val="36583E71"/>
    <w:rsid w:val="365D6793"/>
    <w:rsid w:val="368E781C"/>
    <w:rsid w:val="36924A29"/>
    <w:rsid w:val="36C21918"/>
    <w:rsid w:val="36DD0989"/>
    <w:rsid w:val="370A723B"/>
    <w:rsid w:val="37250766"/>
    <w:rsid w:val="374474F0"/>
    <w:rsid w:val="37542145"/>
    <w:rsid w:val="375812A5"/>
    <w:rsid w:val="376A17B2"/>
    <w:rsid w:val="37700A05"/>
    <w:rsid w:val="377A7F21"/>
    <w:rsid w:val="37BD6D96"/>
    <w:rsid w:val="37D03EBB"/>
    <w:rsid w:val="37E34B46"/>
    <w:rsid w:val="37E7028C"/>
    <w:rsid w:val="37FA563B"/>
    <w:rsid w:val="3801324B"/>
    <w:rsid w:val="38161A80"/>
    <w:rsid w:val="38177D96"/>
    <w:rsid w:val="381C2A9D"/>
    <w:rsid w:val="38223633"/>
    <w:rsid w:val="38322EBD"/>
    <w:rsid w:val="385972B5"/>
    <w:rsid w:val="386F2AA3"/>
    <w:rsid w:val="38751D75"/>
    <w:rsid w:val="388C7A43"/>
    <w:rsid w:val="388D597F"/>
    <w:rsid w:val="38903F97"/>
    <w:rsid w:val="389611CA"/>
    <w:rsid w:val="38A66F92"/>
    <w:rsid w:val="38E21DF6"/>
    <w:rsid w:val="391774A8"/>
    <w:rsid w:val="391C4623"/>
    <w:rsid w:val="394E300C"/>
    <w:rsid w:val="39BA32E2"/>
    <w:rsid w:val="39E94D5E"/>
    <w:rsid w:val="3A003FBC"/>
    <w:rsid w:val="3A0672A7"/>
    <w:rsid w:val="3A233A25"/>
    <w:rsid w:val="3A5C6017"/>
    <w:rsid w:val="3A5F25DE"/>
    <w:rsid w:val="3A8D3CAA"/>
    <w:rsid w:val="3AA64316"/>
    <w:rsid w:val="3AF91640"/>
    <w:rsid w:val="3B142766"/>
    <w:rsid w:val="3B162679"/>
    <w:rsid w:val="3B257FDF"/>
    <w:rsid w:val="3B63605D"/>
    <w:rsid w:val="3B7D048C"/>
    <w:rsid w:val="3B805E1C"/>
    <w:rsid w:val="3BBE52B0"/>
    <w:rsid w:val="3BCD4F9E"/>
    <w:rsid w:val="3BD457DB"/>
    <w:rsid w:val="3C0434CC"/>
    <w:rsid w:val="3C5A2A06"/>
    <w:rsid w:val="3C6011BB"/>
    <w:rsid w:val="3C666085"/>
    <w:rsid w:val="3C807CE8"/>
    <w:rsid w:val="3C856C6B"/>
    <w:rsid w:val="3CF6601E"/>
    <w:rsid w:val="3CF84F52"/>
    <w:rsid w:val="3D2A0E96"/>
    <w:rsid w:val="3D31373D"/>
    <w:rsid w:val="3D4E69E8"/>
    <w:rsid w:val="3DCB3DBB"/>
    <w:rsid w:val="3DDF6E88"/>
    <w:rsid w:val="3E030CD2"/>
    <w:rsid w:val="3E0632F9"/>
    <w:rsid w:val="3E2550C0"/>
    <w:rsid w:val="3E263564"/>
    <w:rsid w:val="3E400CF1"/>
    <w:rsid w:val="3EB70DE3"/>
    <w:rsid w:val="3EBA22F0"/>
    <w:rsid w:val="3EC73029"/>
    <w:rsid w:val="3EFC4FBB"/>
    <w:rsid w:val="3F0C02E1"/>
    <w:rsid w:val="3F17793B"/>
    <w:rsid w:val="3F2A73D6"/>
    <w:rsid w:val="3F690B5F"/>
    <w:rsid w:val="3F80698C"/>
    <w:rsid w:val="3F851205"/>
    <w:rsid w:val="3F923A6A"/>
    <w:rsid w:val="3F9E4D41"/>
    <w:rsid w:val="3FAA65F0"/>
    <w:rsid w:val="3FAA7194"/>
    <w:rsid w:val="3FD71ED6"/>
    <w:rsid w:val="3FEB6922"/>
    <w:rsid w:val="400705CE"/>
    <w:rsid w:val="40084F0F"/>
    <w:rsid w:val="40286F82"/>
    <w:rsid w:val="40384FF6"/>
    <w:rsid w:val="405E5902"/>
    <w:rsid w:val="40D65019"/>
    <w:rsid w:val="40EB2FE2"/>
    <w:rsid w:val="413440F8"/>
    <w:rsid w:val="4151518E"/>
    <w:rsid w:val="41674B1D"/>
    <w:rsid w:val="41683E4E"/>
    <w:rsid w:val="4173715B"/>
    <w:rsid w:val="41770829"/>
    <w:rsid w:val="41771021"/>
    <w:rsid w:val="41991323"/>
    <w:rsid w:val="41C11A66"/>
    <w:rsid w:val="41D5386F"/>
    <w:rsid w:val="423324E3"/>
    <w:rsid w:val="424D7ACD"/>
    <w:rsid w:val="42877240"/>
    <w:rsid w:val="42967AC4"/>
    <w:rsid w:val="42DB1164"/>
    <w:rsid w:val="42EE14FE"/>
    <w:rsid w:val="43030457"/>
    <w:rsid w:val="430F46DC"/>
    <w:rsid w:val="431C29C0"/>
    <w:rsid w:val="431F30C0"/>
    <w:rsid w:val="4344733E"/>
    <w:rsid w:val="434D0E20"/>
    <w:rsid w:val="435659B7"/>
    <w:rsid w:val="435F0FCE"/>
    <w:rsid w:val="436E5DAF"/>
    <w:rsid w:val="438004A4"/>
    <w:rsid w:val="43874456"/>
    <w:rsid w:val="43950F55"/>
    <w:rsid w:val="43AA14DF"/>
    <w:rsid w:val="43E57804"/>
    <w:rsid w:val="43EA18B9"/>
    <w:rsid w:val="43F3541D"/>
    <w:rsid w:val="43F64550"/>
    <w:rsid w:val="44101D3A"/>
    <w:rsid w:val="442C5AFF"/>
    <w:rsid w:val="445C4976"/>
    <w:rsid w:val="44612635"/>
    <w:rsid w:val="44916466"/>
    <w:rsid w:val="44983AC0"/>
    <w:rsid w:val="44BA6EA8"/>
    <w:rsid w:val="44E72AD6"/>
    <w:rsid w:val="44F227C0"/>
    <w:rsid w:val="45136749"/>
    <w:rsid w:val="452D6423"/>
    <w:rsid w:val="454236F2"/>
    <w:rsid w:val="454C6D46"/>
    <w:rsid w:val="4567467F"/>
    <w:rsid w:val="456D73E0"/>
    <w:rsid w:val="458414F4"/>
    <w:rsid w:val="45BA3295"/>
    <w:rsid w:val="45CF7471"/>
    <w:rsid w:val="45FD44F3"/>
    <w:rsid w:val="460A22DE"/>
    <w:rsid w:val="461943C5"/>
    <w:rsid w:val="461A298F"/>
    <w:rsid w:val="463428AA"/>
    <w:rsid w:val="46577B68"/>
    <w:rsid w:val="467E675C"/>
    <w:rsid w:val="467F4108"/>
    <w:rsid w:val="469C0EA6"/>
    <w:rsid w:val="46AB39B9"/>
    <w:rsid w:val="46B2538B"/>
    <w:rsid w:val="46FF53C9"/>
    <w:rsid w:val="470F1300"/>
    <w:rsid w:val="47361EEA"/>
    <w:rsid w:val="475A31AF"/>
    <w:rsid w:val="47621C5D"/>
    <w:rsid w:val="477E419E"/>
    <w:rsid w:val="481A44F6"/>
    <w:rsid w:val="482D1630"/>
    <w:rsid w:val="482D237B"/>
    <w:rsid w:val="48CA57DD"/>
    <w:rsid w:val="490528A5"/>
    <w:rsid w:val="498D20D7"/>
    <w:rsid w:val="49A10103"/>
    <w:rsid w:val="49BF166F"/>
    <w:rsid w:val="49D66521"/>
    <w:rsid w:val="49D77A96"/>
    <w:rsid w:val="49EC4F06"/>
    <w:rsid w:val="49F831C9"/>
    <w:rsid w:val="4A3B296A"/>
    <w:rsid w:val="4A7B778B"/>
    <w:rsid w:val="4AAB3F0F"/>
    <w:rsid w:val="4AB01344"/>
    <w:rsid w:val="4ACA1D29"/>
    <w:rsid w:val="4ACE55ED"/>
    <w:rsid w:val="4B010CC2"/>
    <w:rsid w:val="4B1C782A"/>
    <w:rsid w:val="4B2A30A1"/>
    <w:rsid w:val="4B311320"/>
    <w:rsid w:val="4B453B21"/>
    <w:rsid w:val="4B585B44"/>
    <w:rsid w:val="4B7C5271"/>
    <w:rsid w:val="4BAC5F4C"/>
    <w:rsid w:val="4BC1739A"/>
    <w:rsid w:val="4BC637AC"/>
    <w:rsid w:val="4BE05704"/>
    <w:rsid w:val="4C031946"/>
    <w:rsid w:val="4C326827"/>
    <w:rsid w:val="4C39021B"/>
    <w:rsid w:val="4C3A0DC6"/>
    <w:rsid w:val="4C465C5E"/>
    <w:rsid w:val="4C4C1A1C"/>
    <w:rsid w:val="4C4D1619"/>
    <w:rsid w:val="4C560085"/>
    <w:rsid w:val="4C79018C"/>
    <w:rsid w:val="4CE95BFC"/>
    <w:rsid w:val="4CEE6733"/>
    <w:rsid w:val="4D560B96"/>
    <w:rsid w:val="4D660E2D"/>
    <w:rsid w:val="4D881323"/>
    <w:rsid w:val="4DDE62FE"/>
    <w:rsid w:val="4DE241BA"/>
    <w:rsid w:val="4DF97340"/>
    <w:rsid w:val="4E146392"/>
    <w:rsid w:val="4E1C6D53"/>
    <w:rsid w:val="4E347DE1"/>
    <w:rsid w:val="4E995561"/>
    <w:rsid w:val="4EA70ABF"/>
    <w:rsid w:val="4ECE6973"/>
    <w:rsid w:val="4ED2575F"/>
    <w:rsid w:val="4ED63E42"/>
    <w:rsid w:val="4F0D1474"/>
    <w:rsid w:val="4F716077"/>
    <w:rsid w:val="4F751960"/>
    <w:rsid w:val="4F8F63C9"/>
    <w:rsid w:val="4FD57221"/>
    <w:rsid w:val="4FEC3810"/>
    <w:rsid w:val="4FEE491F"/>
    <w:rsid w:val="4FF0063E"/>
    <w:rsid w:val="5004211D"/>
    <w:rsid w:val="500612D1"/>
    <w:rsid w:val="500C3CB3"/>
    <w:rsid w:val="502B7229"/>
    <w:rsid w:val="50356D31"/>
    <w:rsid w:val="504435F7"/>
    <w:rsid w:val="50450B1D"/>
    <w:rsid w:val="504F7D50"/>
    <w:rsid w:val="50615755"/>
    <w:rsid w:val="50AE1869"/>
    <w:rsid w:val="50B327D7"/>
    <w:rsid w:val="510478D9"/>
    <w:rsid w:val="51246822"/>
    <w:rsid w:val="51333733"/>
    <w:rsid w:val="51334ADE"/>
    <w:rsid w:val="513A3697"/>
    <w:rsid w:val="513C113B"/>
    <w:rsid w:val="513C39F5"/>
    <w:rsid w:val="514169B7"/>
    <w:rsid w:val="514C3497"/>
    <w:rsid w:val="515935C7"/>
    <w:rsid w:val="515E303B"/>
    <w:rsid w:val="51652E12"/>
    <w:rsid w:val="518325DF"/>
    <w:rsid w:val="518344ED"/>
    <w:rsid w:val="519A6CFA"/>
    <w:rsid w:val="51A6103B"/>
    <w:rsid w:val="51E048A5"/>
    <w:rsid w:val="520141FC"/>
    <w:rsid w:val="52126E93"/>
    <w:rsid w:val="52327FE0"/>
    <w:rsid w:val="523569FD"/>
    <w:rsid w:val="525C3541"/>
    <w:rsid w:val="529B02C1"/>
    <w:rsid w:val="529B790E"/>
    <w:rsid w:val="52AB1CDF"/>
    <w:rsid w:val="52BC6728"/>
    <w:rsid w:val="52C4724C"/>
    <w:rsid w:val="52D0007A"/>
    <w:rsid w:val="52E06B6F"/>
    <w:rsid w:val="52F56383"/>
    <w:rsid w:val="52FD0F61"/>
    <w:rsid w:val="53313C64"/>
    <w:rsid w:val="533C3BC5"/>
    <w:rsid w:val="534A1562"/>
    <w:rsid w:val="5356575D"/>
    <w:rsid w:val="535C5984"/>
    <w:rsid w:val="536E31A0"/>
    <w:rsid w:val="53824413"/>
    <w:rsid w:val="53A24757"/>
    <w:rsid w:val="53C0684B"/>
    <w:rsid w:val="53CD1B09"/>
    <w:rsid w:val="53EE239D"/>
    <w:rsid w:val="53F83CC1"/>
    <w:rsid w:val="5411355B"/>
    <w:rsid w:val="5434158F"/>
    <w:rsid w:val="54347B46"/>
    <w:rsid w:val="54511FE3"/>
    <w:rsid w:val="546E2B23"/>
    <w:rsid w:val="54712F2D"/>
    <w:rsid w:val="547F279C"/>
    <w:rsid w:val="54C75C7F"/>
    <w:rsid w:val="54CD650A"/>
    <w:rsid w:val="54E74220"/>
    <w:rsid w:val="552A2F46"/>
    <w:rsid w:val="55537B02"/>
    <w:rsid w:val="55615C67"/>
    <w:rsid w:val="556A1E46"/>
    <w:rsid w:val="559629DC"/>
    <w:rsid w:val="55A12FA9"/>
    <w:rsid w:val="55B97D0A"/>
    <w:rsid w:val="55CC54A0"/>
    <w:rsid w:val="55D873D3"/>
    <w:rsid w:val="55EF4B0A"/>
    <w:rsid w:val="5615769A"/>
    <w:rsid w:val="5623451B"/>
    <w:rsid w:val="563D0DF6"/>
    <w:rsid w:val="56451381"/>
    <w:rsid w:val="5661156C"/>
    <w:rsid w:val="566A4F53"/>
    <w:rsid w:val="567F7536"/>
    <w:rsid w:val="56885812"/>
    <w:rsid w:val="568E4994"/>
    <w:rsid w:val="56AD0B86"/>
    <w:rsid w:val="56B93678"/>
    <w:rsid w:val="56D54984"/>
    <w:rsid w:val="56E53EEC"/>
    <w:rsid w:val="56EE3B0E"/>
    <w:rsid w:val="5706592B"/>
    <w:rsid w:val="57223AB2"/>
    <w:rsid w:val="57380A82"/>
    <w:rsid w:val="57503B7A"/>
    <w:rsid w:val="575C6CE8"/>
    <w:rsid w:val="57C26CA3"/>
    <w:rsid w:val="57D90F64"/>
    <w:rsid w:val="57E10576"/>
    <w:rsid w:val="581C0E9C"/>
    <w:rsid w:val="581D4869"/>
    <w:rsid w:val="58345B48"/>
    <w:rsid w:val="585624D0"/>
    <w:rsid w:val="58624B31"/>
    <w:rsid w:val="58933B10"/>
    <w:rsid w:val="58A17971"/>
    <w:rsid w:val="58AB54D5"/>
    <w:rsid w:val="58AE17AD"/>
    <w:rsid w:val="58BF4ADA"/>
    <w:rsid w:val="58CE7060"/>
    <w:rsid w:val="58CF13F8"/>
    <w:rsid w:val="58E02B9E"/>
    <w:rsid w:val="5908348D"/>
    <w:rsid w:val="59657CAB"/>
    <w:rsid w:val="596B777D"/>
    <w:rsid w:val="596D51CC"/>
    <w:rsid w:val="59712CD7"/>
    <w:rsid w:val="597979FF"/>
    <w:rsid w:val="597A357A"/>
    <w:rsid w:val="59A03827"/>
    <w:rsid w:val="59AC420D"/>
    <w:rsid w:val="59B85526"/>
    <w:rsid w:val="5A1B6F85"/>
    <w:rsid w:val="5A39602C"/>
    <w:rsid w:val="5A4C0C28"/>
    <w:rsid w:val="5A4F5694"/>
    <w:rsid w:val="5A704427"/>
    <w:rsid w:val="5AA14CAF"/>
    <w:rsid w:val="5AAF0657"/>
    <w:rsid w:val="5AC4499F"/>
    <w:rsid w:val="5B644130"/>
    <w:rsid w:val="5B88723C"/>
    <w:rsid w:val="5B9A5C87"/>
    <w:rsid w:val="5BA105DD"/>
    <w:rsid w:val="5BA97EC4"/>
    <w:rsid w:val="5BAE5CDD"/>
    <w:rsid w:val="5BAF1643"/>
    <w:rsid w:val="5BC2633F"/>
    <w:rsid w:val="5BC27A04"/>
    <w:rsid w:val="5BC97780"/>
    <w:rsid w:val="5BD35754"/>
    <w:rsid w:val="5BE84AE6"/>
    <w:rsid w:val="5C3A1FF5"/>
    <w:rsid w:val="5C75044D"/>
    <w:rsid w:val="5C886CB8"/>
    <w:rsid w:val="5C963886"/>
    <w:rsid w:val="5D4C66CB"/>
    <w:rsid w:val="5D4D25E2"/>
    <w:rsid w:val="5D7867A2"/>
    <w:rsid w:val="5D897D41"/>
    <w:rsid w:val="5D8C5C2D"/>
    <w:rsid w:val="5DAE7EFA"/>
    <w:rsid w:val="5DD03BCD"/>
    <w:rsid w:val="5DD845B9"/>
    <w:rsid w:val="5E091A85"/>
    <w:rsid w:val="5E2076B1"/>
    <w:rsid w:val="5F0E0432"/>
    <w:rsid w:val="5F150CC4"/>
    <w:rsid w:val="5F174F2B"/>
    <w:rsid w:val="5F4072E4"/>
    <w:rsid w:val="5F5B4AAC"/>
    <w:rsid w:val="5F7B53F0"/>
    <w:rsid w:val="5F873451"/>
    <w:rsid w:val="5FB851A4"/>
    <w:rsid w:val="5FBC7DF9"/>
    <w:rsid w:val="5FBE07C7"/>
    <w:rsid w:val="5FC22958"/>
    <w:rsid w:val="5FF0002D"/>
    <w:rsid w:val="601C2F96"/>
    <w:rsid w:val="601C5F25"/>
    <w:rsid w:val="602002C0"/>
    <w:rsid w:val="602F490A"/>
    <w:rsid w:val="60410BEC"/>
    <w:rsid w:val="60467605"/>
    <w:rsid w:val="6073680F"/>
    <w:rsid w:val="60941E59"/>
    <w:rsid w:val="60A741E8"/>
    <w:rsid w:val="60A96C29"/>
    <w:rsid w:val="60C13CEE"/>
    <w:rsid w:val="60C20AEE"/>
    <w:rsid w:val="60D55D43"/>
    <w:rsid w:val="61020EE5"/>
    <w:rsid w:val="61042082"/>
    <w:rsid w:val="61053B05"/>
    <w:rsid w:val="61112E64"/>
    <w:rsid w:val="61357650"/>
    <w:rsid w:val="61CC7800"/>
    <w:rsid w:val="61EC5280"/>
    <w:rsid w:val="61F36C4B"/>
    <w:rsid w:val="62051FE4"/>
    <w:rsid w:val="623900B3"/>
    <w:rsid w:val="62614583"/>
    <w:rsid w:val="626C7D29"/>
    <w:rsid w:val="627234C1"/>
    <w:rsid w:val="629C3354"/>
    <w:rsid w:val="62A80B8E"/>
    <w:rsid w:val="62B42B01"/>
    <w:rsid w:val="62B9202A"/>
    <w:rsid w:val="62BB200C"/>
    <w:rsid w:val="62CF79D0"/>
    <w:rsid w:val="62D84518"/>
    <w:rsid w:val="63214D12"/>
    <w:rsid w:val="63274134"/>
    <w:rsid w:val="632F6605"/>
    <w:rsid w:val="633D5CEF"/>
    <w:rsid w:val="63465CD0"/>
    <w:rsid w:val="63574732"/>
    <w:rsid w:val="636A1CC9"/>
    <w:rsid w:val="6373787F"/>
    <w:rsid w:val="63783D8E"/>
    <w:rsid w:val="637F2A12"/>
    <w:rsid w:val="639F7E3D"/>
    <w:rsid w:val="63A87D08"/>
    <w:rsid w:val="63B20C66"/>
    <w:rsid w:val="63CB088A"/>
    <w:rsid w:val="63DE279A"/>
    <w:rsid w:val="642E3A36"/>
    <w:rsid w:val="64695385"/>
    <w:rsid w:val="649C03BF"/>
    <w:rsid w:val="649F576D"/>
    <w:rsid w:val="64A02C26"/>
    <w:rsid w:val="64B75E5F"/>
    <w:rsid w:val="64CE3CC6"/>
    <w:rsid w:val="64F70FE1"/>
    <w:rsid w:val="650E2905"/>
    <w:rsid w:val="65165E0C"/>
    <w:rsid w:val="652A4F18"/>
    <w:rsid w:val="65A55037"/>
    <w:rsid w:val="65AA556D"/>
    <w:rsid w:val="65B970B4"/>
    <w:rsid w:val="65C22C9D"/>
    <w:rsid w:val="65C571A7"/>
    <w:rsid w:val="65DA2948"/>
    <w:rsid w:val="660439D4"/>
    <w:rsid w:val="660F58EC"/>
    <w:rsid w:val="66105FB4"/>
    <w:rsid w:val="66140E7A"/>
    <w:rsid w:val="66246941"/>
    <w:rsid w:val="663B3D06"/>
    <w:rsid w:val="6641790A"/>
    <w:rsid w:val="66773E72"/>
    <w:rsid w:val="667B1C65"/>
    <w:rsid w:val="66802BE9"/>
    <w:rsid w:val="668938B1"/>
    <w:rsid w:val="66DA754E"/>
    <w:rsid w:val="66EE6A87"/>
    <w:rsid w:val="670B57ED"/>
    <w:rsid w:val="670B731F"/>
    <w:rsid w:val="670C736C"/>
    <w:rsid w:val="67257A0A"/>
    <w:rsid w:val="67391C2D"/>
    <w:rsid w:val="674A2506"/>
    <w:rsid w:val="67653C20"/>
    <w:rsid w:val="67A43665"/>
    <w:rsid w:val="67A55CFB"/>
    <w:rsid w:val="67AB1DA3"/>
    <w:rsid w:val="67B872C6"/>
    <w:rsid w:val="67C5376F"/>
    <w:rsid w:val="680D353C"/>
    <w:rsid w:val="681F1A02"/>
    <w:rsid w:val="68487388"/>
    <w:rsid w:val="68521511"/>
    <w:rsid w:val="68764A68"/>
    <w:rsid w:val="68796D35"/>
    <w:rsid w:val="687A3CD2"/>
    <w:rsid w:val="688F453A"/>
    <w:rsid w:val="68A21470"/>
    <w:rsid w:val="68A50FFF"/>
    <w:rsid w:val="68AA5A28"/>
    <w:rsid w:val="690A57E5"/>
    <w:rsid w:val="69530C3E"/>
    <w:rsid w:val="696E7659"/>
    <w:rsid w:val="69733AC4"/>
    <w:rsid w:val="69747D1E"/>
    <w:rsid w:val="699F5BF4"/>
    <w:rsid w:val="69A874BE"/>
    <w:rsid w:val="69E12B02"/>
    <w:rsid w:val="69EB4CDC"/>
    <w:rsid w:val="6A07418F"/>
    <w:rsid w:val="6A18173F"/>
    <w:rsid w:val="6AA01730"/>
    <w:rsid w:val="6AAD60F6"/>
    <w:rsid w:val="6AB21F28"/>
    <w:rsid w:val="6ABA6495"/>
    <w:rsid w:val="6AF84116"/>
    <w:rsid w:val="6B147EB1"/>
    <w:rsid w:val="6B1B3B82"/>
    <w:rsid w:val="6B3A6638"/>
    <w:rsid w:val="6B441016"/>
    <w:rsid w:val="6B9E1A76"/>
    <w:rsid w:val="6BB85083"/>
    <w:rsid w:val="6BC62CD9"/>
    <w:rsid w:val="6C346657"/>
    <w:rsid w:val="6C5B471D"/>
    <w:rsid w:val="6C5D5C32"/>
    <w:rsid w:val="6C810F5D"/>
    <w:rsid w:val="6C8917D5"/>
    <w:rsid w:val="6CAD097D"/>
    <w:rsid w:val="6CD94841"/>
    <w:rsid w:val="6CE018F3"/>
    <w:rsid w:val="6CEF372E"/>
    <w:rsid w:val="6D1C604E"/>
    <w:rsid w:val="6D1E600A"/>
    <w:rsid w:val="6D922AB2"/>
    <w:rsid w:val="6DA506C9"/>
    <w:rsid w:val="6DF70FE0"/>
    <w:rsid w:val="6E021B00"/>
    <w:rsid w:val="6E1B60DE"/>
    <w:rsid w:val="6E260DD4"/>
    <w:rsid w:val="6E292A2F"/>
    <w:rsid w:val="6E435108"/>
    <w:rsid w:val="6E78288B"/>
    <w:rsid w:val="6E916E1F"/>
    <w:rsid w:val="6EC1286F"/>
    <w:rsid w:val="6EC9439D"/>
    <w:rsid w:val="6ED55E7F"/>
    <w:rsid w:val="6EE2345D"/>
    <w:rsid w:val="6EEF323A"/>
    <w:rsid w:val="6EFE25F5"/>
    <w:rsid w:val="6F0D56ED"/>
    <w:rsid w:val="6F1F2EDF"/>
    <w:rsid w:val="6F2423D5"/>
    <w:rsid w:val="6F3069F5"/>
    <w:rsid w:val="6F330430"/>
    <w:rsid w:val="6F3E4C07"/>
    <w:rsid w:val="6F431AC5"/>
    <w:rsid w:val="6F65220F"/>
    <w:rsid w:val="6F8251C4"/>
    <w:rsid w:val="6F9D14DA"/>
    <w:rsid w:val="6FB43DAC"/>
    <w:rsid w:val="6FC23187"/>
    <w:rsid w:val="6FE13717"/>
    <w:rsid w:val="6FFF0BFC"/>
    <w:rsid w:val="701C5680"/>
    <w:rsid w:val="706F32B1"/>
    <w:rsid w:val="707921C5"/>
    <w:rsid w:val="70850791"/>
    <w:rsid w:val="70983EB3"/>
    <w:rsid w:val="70BD0715"/>
    <w:rsid w:val="70CF0330"/>
    <w:rsid w:val="70EF4189"/>
    <w:rsid w:val="70F56DE1"/>
    <w:rsid w:val="71207CDA"/>
    <w:rsid w:val="71753A6A"/>
    <w:rsid w:val="717A58A2"/>
    <w:rsid w:val="717E458F"/>
    <w:rsid w:val="719347DC"/>
    <w:rsid w:val="71C612BB"/>
    <w:rsid w:val="71E94099"/>
    <w:rsid w:val="721875B8"/>
    <w:rsid w:val="721B12C7"/>
    <w:rsid w:val="72282486"/>
    <w:rsid w:val="72331A67"/>
    <w:rsid w:val="723B786D"/>
    <w:rsid w:val="72680E03"/>
    <w:rsid w:val="72893AD9"/>
    <w:rsid w:val="72B3749E"/>
    <w:rsid w:val="72B73BD1"/>
    <w:rsid w:val="72D27323"/>
    <w:rsid w:val="7303798C"/>
    <w:rsid w:val="73126BA3"/>
    <w:rsid w:val="73126BA6"/>
    <w:rsid w:val="733E4427"/>
    <w:rsid w:val="735069FD"/>
    <w:rsid w:val="736C4262"/>
    <w:rsid w:val="73806278"/>
    <w:rsid w:val="73842863"/>
    <w:rsid w:val="73963908"/>
    <w:rsid w:val="73A767D6"/>
    <w:rsid w:val="73B7384E"/>
    <w:rsid w:val="73D47397"/>
    <w:rsid w:val="740B5B59"/>
    <w:rsid w:val="74317A8A"/>
    <w:rsid w:val="744E6352"/>
    <w:rsid w:val="74816071"/>
    <w:rsid w:val="74C14232"/>
    <w:rsid w:val="74E46869"/>
    <w:rsid w:val="74F0462E"/>
    <w:rsid w:val="74F402FD"/>
    <w:rsid w:val="74FC22CE"/>
    <w:rsid w:val="750304FB"/>
    <w:rsid w:val="750C04B2"/>
    <w:rsid w:val="75400799"/>
    <w:rsid w:val="756A219A"/>
    <w:rsid w:val="759510BA"/>
    <w:rsid w:val="759A32E4"/>
    <w:rsid w:val="75AF7194"/>
    <w:rsid w:val="75DA5DA6"/>
    <w:rsid w:val="75E62B85"/>
    <w:rsid w:val="75EA3C50"/>
    <w:rsid w:val="760117E2"/>
    <w:rsid w:val="760F4631"/>
    <w:rsid w:val="76321B35"/>
    <w:rsid w:val="765430F1"/>
    <w:rsid w:val="7656579C"/>
    <w:rsid w:val="765F223B"/>
    <w:rsid w:val="769C642B"/>
    <w:rsid w:val="76AD38B1"/>
    <w:rsid w:val="76C505D5"/>
    <w:rsid w:val="76F017CB"/>
    <w:rsid w:val="76FE53A0"/>
    <w:rsid w:val="7731062F"/>
    <w:rsid w:val="77363AD4"/>
    <w:rsid w:val="774750C4"/>
    <w:rsid w:val="774A2117"/>
    <w:rsid w:val="775765C3"/>
    <w:rsid w:val="77785CAF"/>
    <w:rsid w:val="779654A0"/>
    <w:rsid w:val="77B12EF7"/>
    <w:rsid w:val="77E1351D"/>
    <w:rsid w:val="77E36A3D"/>
    <w:rsid w:val="7830508B"/>
    <w:rsid w:val="78354A94"/>
    <w:rsid w:val="785112F8"/>
    <w:rsid w:val="7853455D"/>
    <w:rsid w:val="78540C63"/>
    <w:rsid w:val="786E19B1"/>
    <w:rsid w:val="786E67ED"/>
    <w:rsid w:val="788067E2"/>
    <w:rsid w:val="789163DD"/>
    <w:rsid w:val="78996F40"/>
    <w:rsid w:val="78AD0A6A"/>
    <w:rsid w:val="78DD7C60"/>
    <w:rsid w:val="78EB27B8"/>
    <w:rsid w:val="79030508"/>
    <w:rsid w:val="797E48FD"/>
    <w:rsid w:val="798717E7"/>
    <w:rsid w:val="798F21E8"/>
    <w:rsid w:val="79A358B1"/>
    <w:rsid w:val="79B7024A"/>
    <w:rsid w:val="79EA679A"/>
    <w:rsid w:val="79ED09B4"/>
    <w:rsid w:val="79EE47E2"/>
    <w:rsid w:val="7A305AD7"/>
    <w:rsid w:val="7A443E1E"/>
    <w:rsid w:val="7A7751F8"/>
    <w:rsid w:val="7A7C1285"/>
    <w:rsid w:val="7A8F47EF"/>
    <w:rsid w:val="7A9033BA"/>
    <w:rsid w:val="7A933079"/>
    <w:rsid w:val="7A9842E8"/>
    <w:rsid w:val="7A9D6020"/>
    <w:rsid w:val="7AE34D57"/>
    <w:rsid w:val="7AF510EA"/>
    <w:rsid w:val="7B1B0104"/>
    <w:rsid w:val="7B370746"/>
    <w:rsid w:val="7B4B3481"/>
    <w:rsid w:val="7B4F0FCA"/>
    <w:rsid w:val="7B627978"/>
    <w:rsid w:val="7B630E17"/>
    <w:rsid w:val="7B66735B"/>
    <w:rsid w:val="7BAD43F1"/>
    <w:rsid w:val="7BBD7360"/>
    <w:rsid w:val="7BE63391"/>
    <w:rsid w:val="7BF27E9F"/>
    <w:rsid w:val="7C257CA2"/>
    <w:rsid w:val="7C3168F7"/>
    <w:rsid w:val="7C650761"/>
    <w:rsid w:val="7CA7007D"/>
    <w:rsid w:val="7D1662AA"/>
    <w:rsid w:val="7D1E3473"/>
    <w:rsid w:val="7D483163"/>
    <w:rsid w:val="7D941A78"/>
    <w:rsid w:val="7D9C789D"/>
    <w:rsid w:val="7D9E2CDE"/>
    <w:rsid w:val="7DBA6A66"/>
    <w:rsid w:val="7DD5072C"/>
    <w:rsid w:val="7DE07CEB"/>
    <w:rsid w:val="7E142E73"/>
    <w:rsid w:val="7E1738BF"/>
    <w:rsid w:val="7E2150F7"/>
    <w:rsid w:val="7E2368C0"/>
    <w:rsid w:val="7E2B66FD"/>
    <w:rsid w:val="7E562841"/>
    <w:rsid w:val="7E58651B"/>
    <w:rsid w:val="7ECD2747"/>
    <w:rsid w:val="7ED2345D"/>
    <w:rsid w:val="7F0127A3"/>
    <w:rsid w:val="7F1B7F25"/>
    <w:rsid w:val="7F315889"/>
    <w:rsid w:val="7F4908D3"/>
    <w:rsid w:val="7F530AFE"/>
    <w:rsid w:val="7F9E32C0"/>
    <w:rsid w:val="7F9F454C"/>
    <w:rsid w:val="7FAF3C34"/>
    <w:rsid w:val="7FB06197"/>
    <w:rsid w:val="7FB61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10">
    <w:name w:val="占位符文本1"/>
    <w:basedOn w:val="a0"/>
    <w:uiPriority w:val="99"/>
    <w:unhideWhenUsed/>
    <w:qFormat/>
    <w:rPr>
      <w:color w:val="808080"/>
    </w:rPr>
  </w:style>
  <w:style w:type="character" w:customStyle="1" w:styleId="Char">
    <w:name w:val="批注框文本 Char"/>
    <w:basedOn w:val="a0"/>
    <w:link w:val="a3"/>
    <w:uiPriority w:val="99"/>
    <w:semiHidden/>
    <w:qFormat/>
    <w:rPr>
      <w:kern w:val="2"/>
      <w:sz w:val="18"/>
      <w:szCs w:val="18"/>
    </w:rPr>
  </w:style>
  <w:style w:type="character" w:customStyle="1" w:styleId="Char1">
    <w:name w:val="页眉 Char"/>
    <w:basedOn w:val="a0"/>
    <w:link w:val="a5"/>
    <w:uiPriority w:val="99"/>
    <w:qFormat/>
    <w:rPr>
      <w:kern w:val="2"/>
      <w:sz w:val="18"/>
      <w:szCs w:val="18"/>
    </w:rPr>
  </w:style>
  <w:style w:type="character" w:customStyle="1" w:styleId="Char0">
    <w:name w:val="页脚 Char"/>
    <w:basedOn w:val="a0"/>
    <w:link w:val="a4"/>
    <w:uiPriority w:val="99"/>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10">
    <w:name w:val="占位符文本1"/>
    <w:basedOn w:val="a0"/>
    <w:uiPriority w:val="99"/>
    <w:unhideWhenUsed/>
    <w:qFormat/>
    <w:rPr>
      <w:color w:val="808080"/>
    </w:rPr>
  </w:style>
  <w:style w:type="character" w:customStyle="1" w:styleId="Char">
    <w:name w:val="批注框文本 Char"/>
    <w:basedOn w:val="a0"/>
    <w:link w:val="a3"/>
    <w:uiPriority w:val="99"/>
    <w:semiHidden/>
    <w:qFormat/>
    <w:rPr>
      <w:kern w:val="2"/>
      <w:sz w:val="18"/>
      <w:szCs w:val="18"/>
    </w:rPr>
  </w:style>
  <w:style w:type="character" w:customStyle="1" w:styleId="Char1">
    <w:name w:val="页眉 Char"/>
    <w:basedOn w:val="a0"/>
    <w:link w:val="a5"/>
    <w:uiPriority w:val="99"/>
    <w:qFormat/>
    <w:rPr>
      <w:kern w:val="2"/>
      <w:sz w:val="18"/>
      <w:szCs w:val="18"/>
    </w:rPr>
  </w:style>
  <w:style w:type="character" w:customStyle="1" w:styleId="Char0">
    <w:name w:val="页脚 Char"/>
    <w:basedOn w:val="a0"/>
    <w:link w:val="a4"/>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oleObject" Target="embeddings/oleObject34.bin"/><Relationship Id="rId7"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png"/><Relationship Id="rId66" Type="http://schemas.openxmlformats.org/officeDocument/2006/relationships/oleObject" Target="embeddings/oleObject32.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7.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8.wmf"/><Relationship Id="rId65" Type="http://schemas.openxmlformats.org/officeDocument/2006/relationships/oleObject" Target="embeddings/oleObject31.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oleObject" Target="embeddings/oleObject30.bin"/><Relationship Id="rId69"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0.wmf"/><Relationship Id="rId59" Type="http://schemas.openxmlformats.org/officeDocument/2006/relationships/image" Target="media/image27.png"/><Relationship Id="rId67" Type="http://schemas.openxmlformats.org/officeDocument/2006/relationships/oleObject" Target="embeddings/oleObject33.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oleObject" Target="embeddings/oleObject28.bin"/><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4ED4E3-EAE3-4359-A0D7-D56893A6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3248</Words>
  <Characters>18515</Characters>
  <Application>Microsoft Office Word</Application>
  <DocSecurity>0</DocSecurity>
  <Lines>154</Lines>
  <Paragraphs>43</Paragraphs>
  <ScaleCrop>false</ScaleCrop>
  <Company/>
  <LinksUpToDate>false</LinksUpToDate>
  <CharactersWithSpaces>21720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hanjx</dc:creator>
  <cp:lastModifiedBy>hanjx</cp:lastModifiedBy>
  <cp:revision>14</cp:revision>
  <cp:lastPrinted>2018-02-09T15:49:00Z</cp:lastPrinted>
  <dcterms:created xsi:type="dcterms:W3CDTF">2018-02-09T15:40:00Z</dcterms:created>
  <dcterms:modified xsi:type="dcterms:W3CDTF">2018-02-09T15:59:00Z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2052-10.8.0.5648</vt:lpwstr>
  </property>
</Properties>
</file>